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EB64" w14:textId="77777777" w:rsidR="00493F88" w:rsidRDefault="00493F88" w:rsidP="00493F88">
      <w:pPr>
        <w:spacing w:line="240" w:lineRule="auto"/>
        <w:contextualSpacing/>
        <w:rPr>
          <w:rFonts w:ascii="Arial" w:hAnsi="Arial" w:cs="Arial"/>
          <w:b/>
          <w:bCs/>
          <w:u w:val="single"/>
        </w:rPr>
      </w:pPr>
      <w:r w:rsidRPr="000D591C">
        <w:rPr>
          <w:rFonts w:ascii="Arial" w:eastAsia="Times New Roman" w:hAnsi="Arial" w:cs="Arial"/>
          <w:b/>
          <w:u w:val="single"/>
        </w:rPr>
        <w:t>SPECIFIC AIM</w:t>
      </w:r>
      <w:r w:rsidRPr="002E04C7">
        <w:rPr>
          <w:rFonts w:ascii="Arial" w:hAnsi="Arial" w:cs="Arial"/>
          <w:b/>
          <w:bCs/>
          <w:u w:val="single"/>
        </w:rPr>
        <w:t>S</w:t>
      </w:r>
    </w:p>
    <w:p w14:paraId="3E0A2EF3" w14:textId="77777777" w:rsidR="00493F88" w:rsidRPr="002E04C7" w:rsidRDefault="00493F88" w:rsidP="00493F88">
      <w:pPr>
        <w:spacing w:line="240" w:lineRule="auto"/>
        <w:contextualSpacing/>
        <w:rPr>
          <w:rFonts w:ascii="Arial" w:hAnsi="Arial" w:cs="Arial"/>
        </w:rPr>
      </w:pPr>
    </w:p>
    <w:p w14:paraId="27B7EF07" w14:textId="5425D998" w:rsidR="00493F88" w:rsidRDefault="00493F88" w:rsidP="00493F88">
      <w:pPr>
        <w:spacing w:line="240" w:lineRule="auto"/>
        <w:contextualSpacing/>
        <w:rPr>
          <w:rFonts w:ascii="Arial" w:eastAsia="Times New Roman" w:hAnsi="Arial" w:cs="Arial"/>
        </w:rPr>
      </w:pPr>
      <w:r w:rsidRPr="002E04C7">
        <w:rPr>
          <w:rFonts w:ascii="Arial" w:hAnsi="Arial" w:cs="Arial"/>
        </w:rPr>
        <w:t>Machine learning</w:t>
      </w:r>
      <w:r>
        <w:rPr>
          <w:rFonts w:ascii="Arial" w:eastAsia="Times New Roman" w:hAnsi="Arial" w:cs="Arial"/>
        </w:rPr>
        <w:t xml:space="preserve"> (ML) and artificial intelligence</w:t>
      </w:r>
      <w:r w:rsidR="006D05CD">
        <w:rPr>
          <w:rFonts w:ascii="Arial" w:eastAsia="Times New Roman" w:hAnsi="Arial" w:cs="Arial"/>
        </w:rPr>
        <w:t xml:space="preserve"> (AI)</w:t>
      </w:r>
      <w:r>
        <w:rPr>
          <w:rFonts w:ascii="Arial" w:eastAsia="Times New Roman" w:hAnsi="Arial" w:cs="Arial"/>
        </w:rPr>
        <w:t xml:space="preserve"> are expected to significantly influence medical research and practice,</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{"citationID":"guoLjTZo","properties":{"formattedCitation":"\\super 1\\nosupersub{}","plainCitation":"1","noteIndex":0},"citationItems":[{"id":"NSv6CMXM/hTs1TG9F","uris":["http://www.mendeley.com/documents/?uuid=975d2066-dc0d-4e8a-bf55-c1dc837233ae","http://www.mendeley.com/documents/?uuid=18a0f727-3d48-45c1-b352-64634c15d8f9"],"uri":["http://www.mendeley.com/documents/?uuid=975d2066-dc0d-4e8a-bf55-c1dc837233ae","http://www.mendeley.com/documents/?uuid=18a0f727-3d48-45c1-b352-64634c15d8f9"],"itemData":{"DOI":"10.1038/s41746-020-00333-z","ISSN":"2398-6352","abstract":"Artificial intelligence (A.I.) is expected to significantly influence the practice of medicine and the delivery of healthcare in the near future. While there are only a handful of practical examples for its medical use with enough evidence, hype and attention around the topic are significant. There are so many papers, conference talks, misleading news headlines and study interpretations that a short and visual guide any medical professional can refer back to in their professional life might be useful. For this, it is critical that physicians understand the basics of the technology so they can see beyond the hype, evaluate A.I.-based studies and clinical validation; as well as acknowledge the limitations and opportunities of A.I. This paper aims to serve as a short, visual and digestible repository of information and details every physician might need to know in the age of A.I. We describe the simple definition of A.I., its levels, its methods, the differences between the methods with medical examples, the potential benefits, dangers, challenges of A.I., as well as attempt to provide a futuristic vision about using it in an everyday medical practice.","author":[{"dropping-particle":"","family":"Meskó","given":"Bertalan","non-dropping-particle":"","parse-names":false,"suffix":""},{"dropping-particle":"","family":"Görög","given":"Marton","non-dropping-particle":"","parse-names":false,"suffix":""}],"container-title":"npj Digital Medicine","id":"ITEM-1","issue":"1","issued":{"date-parts":[["2020","12"]]},"page":"126","title":"A short guide for medical professionals in the era of artificial intelligence","type":"article-journal","volume":"3"}}],"schema":"https://github.com/citation-style-language/schema/raw/master/csl-citation.json"}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1</w:t>
      </w:r>
      <w:r>
        <w:rPr>
          <w:rFonts w:ascii="Arial" w:eastAsia="Times New Roman" w:hAnsi="Arial" w:cs="Arial"/>
        </w:rPr>
        <w:fldChar w:fldCharType="end"/>
      </w:r>
      <w:r>
        <w:rPr>
          <w:rFonts w:ascii="Arial" w:eastAsia="Times New Roman" w:hAnsi="Arial" w:cs="Arial"/>
        </w:rPr>
        <w:t xml:space="preserve"> facilitated by </w:t>
      </w:r>
      <w:r>
        <w:rPr>
          <w:rFonts w:ascii="Arial" w:eastAsia="Times New Roman" w:hAnsi="Arial" w:cs="Arial"/>
        </w:rPr>
        <w:t xml:space="preserve">the </w:t>
      </w:r>
      <w:r>
        <w:rPr>
          <w:rFonts w:ascii="Arial" w:eastAsia="Times New Roman" w:hAnsi="Arial" w:cs="Arial"/>
        </w:rPr>
        <w:t>ongoing expansion of electronic health record (EHR) systems since 2009.</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{"citationID":"qjAL2qgk","properties":{"formattedCitation":"\\super 2\\nosupersub{}","plainCitation":"2","noteIndex":0},"citationItems":[{"id":"NSv6CMXM/gzoSFr9n","uris":["http://www.mendeley.com/documents/?uuid=a2b2dc6e-7822-39c2-aac5-868703c5fdc4"],"uri":["http://www.mendeley.com/documents/?uuid=a2b2dc6e-7822-39c2-aac5-868703c5fdc4"],"itemData":{"DOI":"10.15265/IYS-2016-S006","PMID":"27199197","abstract":"OBJECTIVES: Describe the state of Electronic Health Records (EHRs) in 1992 and their evolution by 2015 and where EHRs are expected to be in 25 years. Further to discuss the expectations for EHRs in 1992 and explore which of them were realized and what events accelerated or disrupted/derailed how EHRs evolved.\nMETHODS: Literature search based on \"Electronic Health Record\", \"Medical Record\", and \"Medical Chart\" using Medline, Google, Wikipedia Medical, and Cochrane Libraries resulted in an initial review of 2,356 abstracts and other information in papers and books. Additional papers and books were identified through the review of references cited in the initial review.\nRESULTS: By 1992, hardware had become more affordable, powerful, and compact and the use of personal computers, local area networks, and the Internet provided faster and easier access to medical information. EHRs were initially developed and used at academic medical facilities but since most have been replaced by large vendor EHRs. While EHR use has increased and clinicians are being prepared to practice in an EHR-mediated world, technical issues have been overshadowed by procedural, professional, social, political, and especially ethical issues as well as the need for compliance with standards and information security. There have been enormous advancements that have taken place, but many of the early expectations for EHRs have not been realized and current EHRs still do not meet the needs of today's rapidly changing healthcare environment.\nCONCLUSION: The current use of EHRs initiated by new technology would have been hard to foresee. Current and new EHR technology will help to provide international standards for interoperable applications that use health, social, economic, behavioral, and environmental data to communicate, interpret, and act intelligently upon complex healthcare information to foster precision medicine and a learning health system.","author":[{"dropping-particle":"","family":"Evans","given":"R. S.","non-dropping-particle":"","parse-names":false,"suffix":""}],"container-title":"Yearbook of Medical Informatics","id":"ITEM-1","issue":"Suppl 1","issued":{"date-parts":[["2016","5","20"]]},"page":"S48","publisher":"Thieme Medical Publishers","title":"Electronic Health Records: Then, Now, and in the Future","type":"article-journal"}}],"schema":"https://github.com/citation-style-language/schema/raw/master/csl-citation.json"}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2</w:t>
      </w:r>
      <w:r>
        <w:rPr>
          <w:rFonts w:ascii="Arial" w:eastAsia="Times New Roman" w:hAnsi="Arial" w:cs="Arial"/>
        </w:rPr>
        <w:fldChar w:fldCharType="end"/>
      </w:r>
      <w:r>
        <w:rPr>
          <w:rFonts w:ascii="Arial" w:eastAsia="Times New Roman" w:hAnsi="Arial" w:cs="Arial"/>
        </w:rPr>
        <w:t xml:space="preserve"> However, outside of image classification, few ML algorithms have overcome the ‘</w:t>
      </w:r>
      <w:r w:rsidR="006D05CD">
        <w:rPr>
          <w:rFonts w:ascii="Arial" w:eastAsia="Times New Roman" w:hAnsi="Arial" w:cs="Arial"/>
        </w:rPr>
        <w:t xml:space="preserve">AI </w:t>
      </w:r>
      <w:r>
        <w:rPr>
          <w:rFonts w:ascii="Arial" w:eastAsia="Times New Roman" w:hAnsi="Arial" w:cs="Arial"/>
        </w:rPr>
        <w:t>chasm,’</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{"citationID":"z0XPHGan","properties":{"formattedCitation":"\\super 3\\nosupersub{}","plainCitation":"3","noteIndex":0},"citationItems":[{"id":"NSv6CMXM/lz0MNcPx","uris":["http://www.mendeley.com/documents/?uuid=4f75fb43-7797-4e1b-b0e3-bf8e3f694935","http://www.mendeley.com/documents/?uuid=951fd3d9-b5e5-4c37-90de-2121af06d54b"],"uri":["http://www.mendeley.com/documents/?uuid=4f75fb43-7797-4e1b-b0e3-bf8e3f694935","http://www.mendeley.com/documents/?uuid=951fd3d9-b5e5-4c37-90de-2121af06d54b"],"itemData":{"DOI":"10.1038/s41746-018-0048-y","ISSN":"2398-6352","author":[{"dropping-particle":"","family":"Keane","given":"Pearse A.","non-dropping-particle":"","parse-names":false,"suffix":""},{"dropping-particle":"","family":"Topol","given":"Eric J.","non-dropping-particle":"","parse-names":false,"suffix":""}],"container-title":"npj Digital Medicine","id":"ITEM-1","issue":"1","issued":{"date-parts":[["2018","12"]]},"page":"40","title":"With an eye to AI and autonomous diagnosis","type":"article-journal","volume":"1"}}],"schema":"https://github.com/citation-style-language/schema/raw/master/csl-citation.json"}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3</w:t>
      </w:r>
      <w:r>
        <w:rPr>
          <w:rFonts w:ascii="Arial" w:eastAsia="Times New Roman" w:hAnsi="Arial" w:cs="Arial"/>
        </w:rPr>
        <w:fldChar w:fldCharType="end"/>
      </w:r>
      <w:r>
        <w:rPr>
          <w:rFonts w:ascii="Arial" w:eastAsia="Times New Roman" w:hAnsi="Arial" w:cs="Arial"/>
        </w:rPr>
        <w:t xml:space="preserve"> </w:t>
      </w:r>
      <w:r w:rsidRPr="00D6423A">
        <w:rPr>
          <w:rFonts w:ascii="Arial" w:eastAsia="Times New Roman" w:hAnsi="Arial" w:cs="Arial"/>
          <w:i/>
          <w:iCs/>
        </w:rPr>
        <w:t>i.e.</w:t>
      </w:r>
      <w:r w:rsidRPr="00D6423A">
        <w:rPr>
          <w:rFonts w:ascii="Arial" w:eastAsia="Times New Roman" w:hAnsi="Arial" w:cs="Arial"/>
        </w:rPr>
        <w:t>,</w:t>
      </w:r>
      <w:r>
        <w:rPr>
          <w:rFonts w:ascii="Arial" w:eastAsia="Times New Roman" w:hAnsi="Arial" w:cs="Arial"/>
        </w:rPr>
        <w:t xml:space="preserve"> </w:t>
      </w:r>
      <w:r w:rsidRPr="00323C4E">
        <w:rPr>
          <w:rFonts w:ascii="Arial" w:eastAsia="Times New Roman" w:hAnsi="Arial" w:cs="Arial"/>
        </w:rPr>
        <w:t xml:space="preserve">the </w:t>
      </w:r>
      <w:r>
        <w:rPr>
          <w:rFonts w:ascii="Arial" w:eastAsia="Times New Roman" w:hAnsi="Arial" w:cs="Arial"/>
        </w:rPr>
        <w:t>gap</w:t>
      </w:r>
      <w:r w:rsidRPr="00323C4E">
        <w:rPr>
          <w:rFonts w:ascii="Arial" w:eastAsia="Times New Roman" w:hAnsi="Arial" w:cs="Arial"/>
        </w:rPr>
        <w:t xml:space="preserve"> between developing a scientifically sound algorithm and its </w:t>
      </w:r>
      <w:r>
        <w:rPr>
          <w:rFonts w:ascii="Arial" w:eastAsia="Times New Roman" w:hAnsi="Arial" w:cs="Arial"/>
        </w:rPr>
        <w:t xml:space="preserve">beneficial </w:t>
      </w:r>
      <w:r w:rsidRPr="00323C4E">
        <w:rPr>
          <w:rFonts w:ascii="Arial" w:eastAsia="Times New Roman" w:hAnsi="Arial" w:cs="Arial"/>
        </w:rPr>
        <w:t xml:space="preserve">use in real-world </w:t>
      </w:r>
      <w:r w:rsidR="00C7224C">
        <w:rPr>
          <w:rFonts w:ascii="Arial" w:eastAsia="Times New Roman" w:hAnsi="Arial" w:cs="Arial"/>
        </w:rPr>
        <w:t>settings</w:t>
      </w:r>
      <w:r>
        <w:rPr>
          <w:rFonts w:ascii="Arial" w:eastAsia="Times New Roman" w:hAnsi="Arial" w:cs="Arial"/>
        </w:rPr>
        <w:t xml:space="preserve">. The principal investigator of this proposal, Dr. Byron Jaeger, is an early-stage investigator who has previously developed a ML algorithm, </w:t>
      </w:r>
      <w:r w:rsidRPr="009E7C5F">
        <w:rPr>
          <w:rFonts w:ascii="Arial" w:eastAsia="Times New Roman" w:hAnsi="Arial" w:cs="Arial"/>
          <w:u w:val="single"/>
        </w:rPr>
        <w:t>oblique random survival forests (ORSF)</w:t>
      </w:r>
      <w:r>
        <w:rPr>
          <w:rFonts w:ascii="Arial" w:eastAsia="Times New Roman" w:hAnsi="Arial" w:cs="Arial"/>
          <w:u w:val="single"/>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{"citationID":"dgWWaN1r","properties":{"formattedCitation":"\\super 4\\nosupersub{}","plainCitation":"4","noteIndex":0},"citationItems":[{"id":"NSv6CMXM/L0W2vEL9","uris":["http://www.mendeley.com/documents/?uuid=18bc2932-352d-4827-988d-be1847a8be1f","http://www.mendeley.com/documents/?uuid=e2ee6d67-e2f8-497d-bbff-4e3651a40de8"],"uri":["http://www.mendeley.com/documents/?uuid=18bc2932-352d-4827-988d-be1847a8be1f","http://www.mendeley.com/documents/?uuid=e2ee6d67-e2f8-497d-bbff-4e3651a40de8"],"itemData":{"DOI":"10.1214/19-AOAS1261","ISSN":"1932-6157","author":[{"dropping-particle":"","family":"Jaeger","given":"Byron C.","non-dropping-particle":"","parse-names":false,"suffix":""},{"dropping-particle":"","family":"Long","given":"Dustin Leann","non-dropping-particle":"","parse-names":false,"suffix":""},{"dropping-particle":"","family":"Long","given":"Dustin M.","non-dropping-particle":"","parse-names":false,"suffix":""},{"dropping-particle":"","family":"Sims","given":"Mario","non-dropping-particle":"","parse-names":false,"suffix":""},{"dropping-particle":"","family":"Szychowski","given":"Jeff M.","non-dropping-particle":"","parse-names":false,"suffix":""},{"dropping-particle":"","family":"Min","given":"Yuan-I","non-dropping-particle":"","parse-names":false,"suffix":""},{"dropping-particle":"","family":"Mcclure","given":"Leslie A.","non-dropping-particle":"","parse-names":false,"suffix":""},{"dropping-particle":"","family":"Howard","given":"George","non-dropping-particle":"","parse-names":false,"suffix":""},{"dropping-particle":"","family":"Simon","given":"Noah","non-dropping-particle":"","parse-names":false,"suffix":""}],"container-title":"The Annals of Applied Statistics","id":"ITEM-1","issue":"3","issued":{"date-parts":[["2019","9"]]},"title":"Oblique random survival forests","type":"article-journal","volume":"13"}}],"schema":"https://github.com/citation-style-language/schema/raw/master/csl-citation.json"}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4</w:t>
      </w:r>
      <w:r>
        <w:rPr>
          <w:rFonts w:ascii="Arial" w:eastAsia="Times New Roman" w:hAnsi="Arial" w:cs="Arial"/>
        </w:rPr>
        <w:fldChar w:fldCharType="end"/>
      </w:r>
      <w:r>
        <w:rPr>
          <w:rFonts w:ascii="Arial" w:eastAsia="Times New Roman" w:hAnsi="Arial" w:cs="Arial"/>
        </w:rPr>
        <w:t xml:space="preserve"> and disseminated it with an open-source software package (</w:t>
      </w:r>
      <w:proofErr w:type="spellStart"/>
      <w:r w:rsidRPr="00A06E6C">
        <w:rPr>
          <w:rFonts w:ascii="Arial" w:eastAsia="Times New Roman" w:hAnsi="Arial" w:cs="Arial"/>
          <w:i/>
          <w:iCs/>
        </w:rPr>
        <w:t>obliqueRSF</w:t>
      </w:r>
      <w:proofErr w:type="spellEnd"/>
      <w:r>
        <w:rPr>
          <w:rFonts w:ascii="Arial" w:eastAsia="Times New Roman" w:hAnsi="Arial" w:cs="Arial"/>
          <w:i/>
          <w:iCs/>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{"citationID":"bE06Uri3","properties":{"formattedCitation":"\\super 5\\nosupersub{}","plainCitation":"5","noteIndex":0},"citationItems":[{"id":"NSv6CMXM/4Q5LPpld","uris":["http://www.mendeley.com/documents/?uuid=07f29d2b-a92d-3e96-8077-5e986f6e49b0"],"uri":["http://www.mendeley.com/documents/?uuid=07f29d2b-a92d-3e96-8077-5e986f6e49b0"],"itemData":{"URL":"https://cran.r-project.org/package=obliqueRSF","accessed":{"date-parts":[["2021","10","26"]]},"author":[{"dropping-particle":"","family":"Jaeger","given":"Byron C.","non-dropping-particle":"","parse-names":false,"suffix":""}],"id":"ITEM-1","issued":{"date-parts":[["0"]]},"title":"obliqueRSF","type":"webpage"}}],"schema":"https://github.com/citation-style-language/schema/raw/master/csl-citation.json"}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5</w:t>
      </w:r>
      <w:r>
        <w:rPr>
          <w:rFonts w:ascii="Arial" w:eastAsia="Times New Roman" w:hAnsi="Arial" w:cs="Arial"/>
        </w:rPr>
        <w:fldChar w:fldCharType="end"/>
      </w:r>
      <w:r>
        <w:rPr>
          <w:rFonts w:ascii="Arial" w:eastAsia="Times New Roman" w:hAnsi="Arial" w:cs="Arial"/>
        </w:rPr>
        <w:t xml:space="preserve"> on the Comprehensive R archive network</w:t>
      </w:r>
      <w:r w:rsidR="00C7224C">
        <w:rPr>
          <w:rFonts w:ascii="Arial" w:eastAsia="Times New Roman" w:hAnsi="Arial" w:cs="Arial"/>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{"citationID":"0RYp5b2T","properties":{"formattedCitation":"\\super 6\\nosupersub{}","plainCitation":"6","noteIndex":0},"citationItems":[{"id":"NSv6CMXM/4xfwU8Pf","uris":["http://www.mendeley.com/documents/?uuid=02f4ae14-4a74-30ff-b725-cc85e43b4fb9"],"uri":["http://www.mendeley.com/documents/?uuid=02f4ae14-4a74-30ff-b725-cc85e43b4fb9"],"itemData":{"DOI":"10.1002/WICS.1212","abstract":"The Comprehensive R Archive Network (CRAN) is a network of sites acting as the primary web service distributing R sources and binaries, extension packages, and documentationWe discuss this functionality in more detail, with particular emphasis on the CRAN package repository, and its underlying design and operation principles. © 2012 Wiley Periodicals, Inc.","author":[{"dropping-particle":"","family":"Hornik","given":"Kurt","non-dropping-particle":"","parse-names":false,"suffix":""}],"container-title":"Wiley Interdisciplinary Reviews: Computational Statistics","id":"ITEM-1","issue":"4","issued":{"date-parts":[["2012","7"]]},"page":"394-398","title":"The Comprehensive R Archive Network","type":"article-journal","volume":"4"}}],"schema":"https://github.com/citation-style-language/schema/raw/master/csl-citation.json"}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6</w:t>
      </w:r>
      <w:r>
        <w:rPr>
          <w:rFonts w:ascii="Arial" w:eastAsia="Times New Roman" w:hAnsi="Arial" w:cs="Arial"/>
        </w:rPr>
        <w:fldChar w:fldCharType="end"/>
      </w:r>
      <w:r>
        <w:rPr>
          <w:rFonts w:ascii="Arial" w:eastAsia="Times New Roman" w:hAnsi="Arial" w:cs="Arial"/>
        </w:rPr>
        <w:t xml:space="preserve"> ORSF </w:t>
      </w:r>
      <w:r w:rsidR="00221C2D">
        <w:rPr>
          <w:rFonts w:ascii="Arial" w:eastAsia="Times New Roman" w:hAnsi="Arial" w:cs="Arial"/>
        </w:rPr>
        <w:t>predicts risk</w:t>
      </w:r>
      <w:r w:rsidR="00E17FA5">
        <w:rPr>
          <w:rFonts w:ascii="Arial" w:eastAsia="Times New Roman" w:hAnsi="Arial" w:cs="Arial"/>
        </w:rPr>
        <w:t xml:space="preserve"> for</w:t>
      </w:r>
      <w:r>
        <w:rPr>
          <w:rFonts w:ascii="Arial" w:eastAsia="Times New Roman" w:hAnsi="Arial" w:cs="Arial"/>
        </w:rPr>
        <w:t xml:space="preserve"> censored time-to-event outcomes </w:t>
      </w:r>
      <w:r w:rsidR="00973858">
        <w:rPr>
          <w:rFonts w:ascii="Arial" w:eastAsia="Times New Roman" w:hAnsi="Arial" w:cs="Arial"/>
        </w:rPr>
        <w:t xml:space="preserve">using recursive partitioning with oblique splits, i.e., </w:t>
      </w:r>
      <w:r w:rsidR="00C7224C">
        <w:rPr>
          <w:rFonts w:ascii="Arial" w:eastAsia="Times New Roman" w:hAnsi="Arial" w:cs="Arial"/>
        </w:rPr>
        <w:t xml:space="preserve">splitting </w:t>
      </w:r>
      <w:r w:rsidR="00973858">
        <w:rPr>
          <w:rFonts w:ascii="Arial" w:eastAsia="Times New Roman" w:hAnsi="Arial" w:cs="Arial"/>
        </w:rPr>
        <w:t>data into subsets based on linear combinations of predictors rather than a single predictor</w:t>
      </w:r>
      <w:r>
        <w:rPr>
          <w:rFonts w:ascii="Arial" w:eastAsia="Times New Roman" w:hAnsi="Arial" w:cs="Arial"/>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{"citationID":"qEaFRsIb","properties":{"formattedCitation":"\\super 7\\uc0\\u8211{}10\\nosupersub{}","plainCitation":"7–10","noteIndex":0},"citationItems":[{"id":"NSv6CMXM/nJfz73gj","uris":["http://www.mendeley.com/documents/?uuid=66c9634e-92e9-4751-af9d-dd1694e9d91e"],"uri":["http://www.mendeley.com/documents/?uuid=66c9634e-92e9-4751-af9d-dd1694e9d91e"],"itemData":{"DOI":"10.18637/jss.v039.i05","ISSN":"15487660","abstract":"We introduce a pathwise algorithm for the Cox proportional hazards model, regularized by convex combinations of ℓ1 and ℓ2 penalties (elastic net). Our algorithm fits via cyclical coordinate descent, and employs warm starts to find a solution along a regularization path. We demonstrate the efficacy of our algorithm on real and simulated data sets, and find considerable speedup between our algorithm and competing methods.","author":[{"dropping-particle":"","family":"Simon","given":"Noah","non-dropping-particle":"","parse-names":false,"suffix":""},{"dropping-particle":"","family":"Friedman","given":"Jerome","non-dropping-particle":"","parse-names":false,"suffix":""},{"dropping-particle":"","family":"Hastie","given":"Trevor","non-dropping-particle":"","parse-names":false,"suffix":""},{"dropping-particle":"","family":"Tibshirani","given":"Rob","non-dropping-particle":"","parse-names":false,"suffix":""}],"container-title":"Journal of Statistical Software","id":"ITEM-1","issue":"5","issued":{"date-parts":[["2011"]]},"page":"1-13","title":"Regularization paths for Cox's proportional hazards model via coordinate descent","type":"article-journal","volume":"39"}},{"id":"NSv6CMXM/nZuh9h0g","uris":["http://www.mendeley.com/documents/?uuid=e579e5d9-9f1d-373b-94ae-d280c80ab838"],"uri":["http://www.mendeley.com/documents/?uuid=e579e5d9-9f1d-373b-94ae-d280c80ab838"],"itemData":{"DOI":"10.18637/jss.v033.i01","ISSN":"15487660","PMID":"20808728","abstract":"We develop fast algorithms for estimation of generalized linear models with convex penalties. The models include linear regression, two-class logistic regression, and multinomial regression problems while the penalties include l1 (the lasso), l2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author":[{"dropping-particle":"","family":"Friedman","given":"Jerome","non-dropping-particle":"","parse-names":false,"suffix":""},{"dropping-particle":"","family":"Hastie","given":"Trevor","non-dropping-particle":"","parse-names":false,"suffix":""},{"dropping-particle":"","family":"Tibshirani","given":"Rob","non-dropping-particle":"","parse-names":false,"suffix":""}],"container-title":"Journal of Statistical Software","id":"ITEM-2","issue":"1","issued":{"date-parts":[["2010"]]},"page":"1-22","title":"Regularization paths for generalized linear models via coordinate descent","type":"article-journal","volume":"33"}},{"id":"NSv6CMXM/eV3aurvm","uris":["http://www.mendeley.com/documents/?uuid=603876a2-6942-43d7-a9fb-3d2714b09ee7"],"uri":["http://www.mendeley.com/documents/?uuid=603876a2-6942-43d7-a9fb-3d2714b09ee7"],"itemData":{"DOI":"10.1214/08-AOAS169","ISSN":"19326157","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 Survival Forest. © Institute of Mathematical Statistics.","author":[{"dropping-particle":"","family":"Ishwaran","given":"Hemant","non-dropping-particle":"","parse-names":false,"suffix":""},{"dropping-particle":"","family":"Kogalur","given":"Udaya B.","non-dropping-particle":"","parse-names":false,"suffix":""},{"dropping-particle":"","family":"Blackstone","given":"Eugene H.","non-dropping-particle":"","parse-names":false,"suffix":""},{"dropping-particle":"","family":"Lauer","given":"Michael S.","non-dropping-particle":"","parse-names":false,"suffix":""}],"container-title":"Annals of Applied Statistics","id":"ITEM-3","issue":"3","issued":{"date-parts":[["2008"]]},"page":"841-860","title":"Random survival forests","type":"article-journal","volume":"2"}},{"id":"NSv6CMXM/6jsN826u","uris":["http://www.mendeley.com/documents/?uuid=bbc32ec1-dad2-464d-a05e-357e3fdd298e"],"uri":["http://www.mendeley.com/documents/?uuid=bbc32ec1-dad2-464d-a05e-357e3fdd298e"],"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Mining","id":"ITEM-4","issued":{"date-parts":[["2016"]]},"page":"785-794","title":"XGBoost: A scalable tree boosting system","type":"article-journal","volume":"13-17-Augu"}}],"schema":"https://github.com/citation-style-language/schema/raw/master/csl-citation.json"}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7–10</w:t>
      </w:r>
      <w:r>
        <w:rPr>
          <w:rFonts w:ascii="Arial" w:eastAsia="Times New Roman" w:hAnsi="Arial" w:cs="Arial"/>
        </w:rPr>
        <w:fldChar w:fldCharType="end"/>
      </w:r>
      <w:r>
        <w:rPr>
          <w:rFonts w:ascii="Arial" w:eastAsia="Times New Roman" w:hAnsi="Arial" w:cs="Arial"/>
        </w:rPr>
        <w:t xml:space="preserve"> We </w:t>
      </w:r>
      <w:r w:rsidR="00C7224C">
        <w:rPr>
          <w:rFonts w:ascii="Arial" w:eastAsia="Times New Roman" w:hAnsi="Arial" w:cs="Arial"/>
        </w:rPr>
        <w:t>have</w:t>
      </w:r>
      <w:r>
        <w:rPr>
          <w:rFonts w:ascii="Arial" w:eastAsia="Times New Roman" w:hAnsi="Arial" w:cs="Arial"/>
        </w:rPr>
        <w:t xml:space="preserve"> applied ORSF to predict risk for incident heart failure (HF), a form of cardiovascular disease (CVD) with growing burden in the United States.</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{"citationID":"2xgAjRtK","properties":{"formattedCitation":"\\super 11\\nosupersub{}","plainCitation":"11","noteIndex":0},"citationItems":[{"id":"NSv6CMXM/LKdDR5rC","uris":["http://www.mendeley.com/documents/?uuid=a4a60d02-5afc-49f9-b163-398e2148f562"],"uri":["http://www.mendeley.com/documents/?uuid=a4a60d02-5afc-49f9-b163-398e2148f562"],"itemData":{"DOI":"10.1007/s40273-020-00952-0","ISBN":"0123456789","ISSN":"11792027","PMID":"32812149","abstract":"Background: Heart failure presents a growing clinical and economic burden in the USA. Robust cost data on the burden of illness are critical to inform economic evaluations of new therapeutic interventions. Objectives: This systematic literature review of heart failure-related costs in the USA aimed to assess the quality of the published evidence and provide a narrative synthesis of current data. Methods: Four electronic databases (MEDLINE, EMBASE, EconLit, and the Centre for Reviews and Dissemination York Database, including the NHS Economic Evaluation Database and Health Technology Assessment Database) were searched for journal articles published between January 2014 and March 2020. The review, registered with PROSPERO (CRD42019134201), was restricted to cost-of-illness studies in adults with heart failure events in the USA. Results: Eighty-seven studies were included, 41 of which allowed a comparison of cost estimates across studies. The annual median total medical costs for heart failure care were estimated at $24,383 per patient, with heart failure-specific hospitalizations driving costs (median $15,879 per patient). Analyses of subgroups revealed that heart failure-related costs are highly sensitive to individual patient characteristics (such as the presence of comorbidities and age) with large variations even within a subgroup. Additionally, differences in study design and a lack of standardized reporting limited the ability to compare cost estimates. The finding that costs are higher for patients with heart failure with reduced ejection fraction compared with patients with preserved ejection fraction highlights the need for differentiating among different heart failure types. Conclusions: The review underpins the conclusion drawn in earlier reviews, namely that hospitalization costs are the key driver of heart failure-related costs. Analyses of subgroups provide a clearer understanding of sources of heterogeneity in cost data. While current cost estimates provide useful indications of economic burden, understanding the nuances of the data is critical to support its application.","author":[{"dropping-particle":"","family":"Urbich","given":"Michael","non-dropping-particle":"","parse-names":false,"suffix":""},{"dropping-particle":"","family":"Globe","given":"Gary","non-dropping-particle":"","parse-names":false,"suffix":""},{"dropping-particle":"","family":"Pantiri","given":"Krystallia","non-dropping-particle":"","parse-names":false,"suffix":""},{"dropping-particle":"","family":"Heisen","given":"Marieke","non-dropping-particle":"","parse-names":false,"suffix":""},{"dropping-particle":"","family":"Bennison","given":"Craig","non-dropping-particle":"","parse-names":false,"suffix":""},{"dropping-particle":"","family":"Wirtz","given":"Heidi S.","non-dropping-particle":"","parse-names":false,"suffix":""},{"dropping-particle":"","family":"Tanna","given":"Gian Luca","non-dropping-particle":"Di","parse-names":false,"suffix":""}],"container-title":"PharmacoEconomics","id":"ITEM-1","issue":"11","issued":{"date-parts":[["2020"]]},"page":"1219-1236","publisher":"Springer International Publishing","title":"A Systematic Review of Medical Costs Associated with Heart Failure in the USA (2014–2020)","type":"article-journal","volume":"38"}}],"schema":"https://github.com/citation-style-language/schema/raw/master/csl-citation.json"}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11</w:t>
      </w:r>
      <w:r>
        <w:rPr>
          <w:rFonts w:ascii="Arial" w:eastAsia="Times New Roman" w:hAnsi="Arial" w:cs="Arial"/>
        </w:rPr>
        <w:fldChar w:fldCharType="end"/>
      </w:r>
      <w:r>
        <w:rPr>
          <w:rFonts w:ascii="Arial" w:eastAsia="Times New Roman" w:hAnsi="Arial" w:cs="Arial"/>
        </w:rPr>
        <w:t xml:space="preserve"> In this work, recently published in </w:t>
      </w:r>
      <w:r w:rsidRPr="009E7C5F">
        <w:rPr>
          <w:rFonts w:ascii="Arial" w:eastAsia="Times New Roman" w:hAnsi="Arial" w:cs="Arial"/>
          <w:i/>
        </w:rPr>
        <w:t>Circulation</w:t>
      </w:r>
      <w:r>
        <w:rPr>
          <w:rFonts w:ascii="Arial" w:eastAsia="Times New Roman" w:hAnsi="Arial" w:cs="Arial"/>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{"citationID":"x73O1kqB","properties":{"formattedCitation":"\\super 12\\nosupersub{}","plainCitation":"12","noteIndex":0},"citationItems":[{"id":"NSv6CMXM/r5EglEhS","uris":["http://www.mendeley.com/documents/?uuid=40de65ac-b25e-4615-8c25-bed47d7c7f61","http://www.mendeley.com/documents/?uuid=83ff4404-7798-44c7-a6d0-b362c8009c39"],"uri":["http://www.mendeley.com/documents/?uuid=40de65ac-b25e-4615-8c25-bed47d7c7f61","http://www.mendeley.com/documents/?uuid=83ff4404-7798-44c7-a6d0-b362c8009c39"],"itemData":{"DOI":"10.1161/CIRCULATIONAHA.120.053134","ISSN":"1524-4539","PMID":"33845593","abstract":"BACKGROUND Heart failure (HF) risk and the underlying risk factors vary by race. Traditional models for HF risk prediction treat race as a covariate in risk prediction and do not account for significant parameters such as cardiac biomarkers. Machine learning (ML) may offer advantages over traditional modeling techniques to develop race-specific HF risk prediction models and to elucidate important contributors of HF development across races. METHODS We performed a retrospective analysis of 4 large, community cohort studies (ARIC [Atherosclerosis Risk in Communities], DHS [Dallas Heart Study], JHS [Jackson Heart Study], and MESA [Multi-Ethnic Study of Atherosclerosis]) with adjudicated HF events. The study included participants who were &gt;40 years of age and free of HF at baseline. Race-specific ML models for HF risk prediction were developed in the JHS cohort (for Black race-specific model) and White adults from ARIC (for White race-specific model). The models included 39 candidate variables across demographic, anthropometric, medical history, laboratory, and electrocardiographic domains. The ML models were externally validated and compared with prior established traditional and non-race-specific ML models in race-specific subgroups of the pooled MESA/DHS cohort and Black participants of ARIC. The Harrell C-index and Greenwood-Nam-D'Agostino χ2 tests were used to assess discrimination and calibration, respectively. RESULTS The ML models had excellent discrimination in the derivation cohorts for Black (n=4141 in JHS, C-index=0.88) and White (n=7858 in ARIC, C-index=0.89) participants. In the external validation cohorts, the race-specific ML model demonstrated adequate calibration and superior discrimination (Black individuals, C-index=0.80-0.83; White individuals, C-index=0.82) compared with established HF risk models or with non-race-specific ML models derived with race included as a covariate. Among the risk factors, natriuretic peptide levels were the most important predictor of HF risk across both races, followed by troponin levels in Black and ECG-based Cornell voltage in White individuals. Other key predictors of HF risk among Black individuals were glycemic parameters and socioeconomic factors. In contrast, prevalent cardiovascular disease and traditional cardiovascular risk factors were stronger predictors of HF risk in White adults. CONCLUSIONS Race-specific and ML-based HF risk models that integrate clinical, laboratory, and biomarker data demons…","author":[{"dropping-particle":"","family":"Segar","given":"Matthew W","non-dropping-particle":"","parse-names":false,"suffix":""},{"dropping-particle":"","family":"Jaeger","given":"Byron C","non-dropping-particle":"","parse-names":false,"suffix":""},{"dropping-particle":"V","family":"Patel","given":"Kershaw","non-dropping-particle":"","parse-names":false,"suffix":""},{"dropping-particle":"","family":"Nambi","given":"Vijay","non-dropping-particle":"","parse-names":false,"suffix":""},{"dropping-particle":"","family":"Ndumele","given":"Chiadi E","non-dropping-particle":"","parse-names":false,"suffix":""},{"dropping-particle":"","family":"Correa","given":"Adolfo","non-dropping-particle":"","parse-names":false,"suffix":""},{"dropping-particle":"","family":"Butler","given":"Javed","non-dropping-particle":"","parse-names":false,"suffix":""},{"dropping-particle":"","family":"Chandra","given":"Alvin","non-dropping-particle":"","parse-names":false,"suffix":""},{"dropping-particle":"","family":"Ayers","given":"Colby","non-dropping-particle":"","parse-names":false,"suffix":""},{"dropping-particle":"","family":"Rao","given":"Shreya","non-dropping-particle":"","parse-names":false,"suffix":""},{"dropping-particle":"","family":"Lewis","given":"Alana A","non-dropping-particle":"","parse-names":false,"suffix":""},{"dropping-particle":"","family":"Raffield","given":"Laura M","non-dropping-particle":"","parse-names":false,"suffix":""},{"dropping-particle":"","family":"Rodriguez","given":"Carlos J","non-dropping-particle":"","parse-names":false,"suffix":""},{"dropping-particle":"","family":"Michos","given":"Erin D","non-dropping-particle":"","parse-names":false,"suffix":""},{"dropping-particle":"","family":"Ballantyne","given":"Christie M","non-dropping-particle":"","parse-names":false,"suffix":""},{"dropping-particle":"","family":"Hall","given":"Michael E","non-dropping-particle":"","parse-names":false,"suffix":""},{"dropping-particle":"","family":"Mentz","given":"Robert J","non-dropping-particle":"","parse-names":false,"suffix":""},{"dropping-particle":"","family":"Lemos","given":"James A","non-dropping-particle":"de","parse-names":false,"suffix":""},{"dropping-particle":"","family":"Pandey","given":"Ambarish","non-dropping-particle":"","parse-names":false,"suffix":""}],"container-title":"Circulation","id":"ITEM-1","issue":"24","issued":{"date-parts":[["2021","6"]]},"page":"2370-2383","title":"Development and Validation of Machine Learning-Based Race-Specific Models to Predict 10-Year Risk of Heart Failure: A Multicohort Analysis.","type":"article-journal","volume":"143"}}],"schema":"https://github.com/citation-style-language/schema/raw/master/csl-citation.json"}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12</w:t>
      </w:r>
      <w:r>
        <w:rPr>
          <w:rFonts w:ascii="Arial" w:eastAsia="Times New Roman" w:hAnsi="Arial" w:cs="Arial"/>
        </w:rPr>
        <w:fldChar w:fldCharType="end"/>
      </w:r>
      <w:r>
        <w:rPr>
          <w:rFonts w:ascii="Arial" w:eastAsia="Times New Roman" w:hAnsi="Arial" w:cs="Arial"/>
        </w:rPr>
        <w:t xml:space="preserve"> ORSF obtained better discrimination (i.e., less false positive and less false negative cases) in external data versus competing ML algorithms and previously published HF risk prediction equations.</w:t>
      </w:r>
      <w:r w:rsidR="00C7224C">
        <w:rPr>
          <w:rFonts w:ascii="Arial" w:eastAsia="Times New Roman" w:hAnsi="Arial" w:cs="Arial"/>
        </w:rPr>
        <w:t xml:space="preserve"> </w:t>
      </w:r>
      <w:r w:rsidR="001700AA">
        <w:rPr>
          <w:rFonts w:ascii="Arial" w:eastAsia="Times New Roman" w:hAnsi="Arial" w:cs="Arial"/>
        </w:rPr>
        <w:t xml:space="preserve">In addition to obtaining higher discrimination, </w:t>
      </w:r>
      <w:r>
        <w:rPr>
          <w:rFonts w:ascii="Arial" w:eastAsia="Times New Roman" w:hAnsi="Arial" w:cs="Arial"/>
        </w:rPr>
        <w:t>ORSF</w:t>
      </w:r>
      <w:r w:rsidR="006D05CD">
        <w:rPr>
          <w:rFonts w:ascii="Arial" w:eastAsia="Times New Roman" w:hAnsi="Arial" w:cs="Arial"/>
        </w:rPr>
        <w:t>’s prediction</w:t>
      </w:r>
      <w:r w:rsidR="00E17FA5">
        <w:rPr>
          <w:rFonts w:ascii="Arial" w:eastAsia="Times New Roman" w:hAnsi="Arial" w:cs="Arial"/>
        </w:rPr>
        <w:t>s</w:t>
      </w:r>
      <w:r w:rsidR="006D05CD">
        <w:rPr>
          <w:rFonts w:ascii="Arial" w:eastAsia="Times New Roman" w:hAnsi="Arial" w:cs="Arial"/>
        </w:rPr>
        <w:t xml:space="preserve"> </w:t>
      </w:r>
      <w:r>
        <w:rPr>
          <w:rFonts w:ascii="Arial" w:eastAsia="Times New Roman" w:hAnsi="Arial" w:cs="Arial"/>
        </w:rPr>
        <w:t xml:space="preserve">highlighted differences in the drivers of </w:t>
      </w:r>
      <w:r w:rsidR="006D05CD">
        <w:rPr>
          <w:rFonts w:ascii="Arial" w:eastAsia="Times New Roman" w:hAnsi="Arial" w:cs="Arial"/>
        </w:rPr>
        <w:t xml:space="preserve">predicted </w:t>
      </w:r>
      <w:r>
        <w:rPr>
          <w:rFonts w:ascii="Arial" w:eastAsia="Times New Roman" w:hAnsi="Arial" w:cs="Arial"/>
        </w:rPr>
        <w:t>risk for HF across racial groups. While natriuretic peptide levels were the strongest predictor overall, HF risk was driven by prevalent CVD and traditional CVD risk factors for white adults, with diabetes/glycemia and socioeconomic factors being more relevant for black adults.</w:t>
      </w:r>
      <w:r w:rsidRPr="00C27918">
        <w:rPr>
          <w:rFonts w:ascii="Arial" w:eastAsia="Times New Roman" w:hAnsi="Arial" w:cs="Arial"/>
        </w:rPr>
        <w:t xml:space="preserve"> </w:t>
      </w:r>
    </w:p>
    <w:p w14:paraId="5659B5B6" w14:textId="77777777" w:rsidR="00493F88" w:rsidRPr="002E04C7" w:rsidRDefault="00493F88" w:rsidP="00493F88">
      <w:pPr>
        <w:spacing w:line="240" w:lineRule="auto"/>
        <w:contextualSpacing/>
        <w:rPr>
          <w:rFonts w:ascii="Arial" w:eastAsia="Times New Roman" w:hAnsi="Arial" w:cs="Arial"/>
          <w:b/>
          <w:u w:val="single"/>
        </w:rPr>
      </w:pPr>
    </w:p>
    <w:p w14:paraId="439C6E17" w14:textId="29430D54" w:rsidR="006D358A" w:rsidRDefault="00221C2D" w:rsidP="00493F88">
      <w:pPr>
        <w:spacing w:line="240" w:lineRule="auto"/>
        <w:contextualSpacing/>
        <w:rPr>
          <w:rFonts w:ascii="Arial" w:eastAsia="Times New Roman" w:hAnsi="Arial" w:cs="Arial"/>
        </w:rPr>
      </w:pPr>
      <w:r>
        <w:rPr>
          <w:rFonts w:ascii="Arial" w:eastAsia="Times New Roman" w:hAnsi="Arial" w:cs="Arial"/>
        </w:rPr>
        <w:t>With t</w:t>
      </w:r>
      <w:r>
        <w:rPr>
          <w:rFonts w:ascii="Arial" w:eastAsia="Times New Roman" w:hAnsi="Arial" w:cs="Arial"/>
        </w:rPr>
        <w:t>he work above demonstrat</w:t>
      </w:r>
      <w:r>
        <w:rPr>
          <w:rFonts w:ascii="Arial" w:eastAsia="Times New Roman" w:hAnsi="Arial" w:cs="Arial"/>
        </w:rPr>
        <w:t>ing</w:t>
      </w:r>
      <w:r>
        <w:rPr>
          <w:rFonts w:ascii="Arial" w:eastAsia="Times New Roman" w:hAnsi="Arial" w:cs="Arial"/>
        </w:rPr>
        <w:t xml:space="preserve"> </w:t>
      </w:r>
      <w:r w:rsidR="00B14DDF">
        <w:rPr>
          <w:rFonts w:ascii="Arial" w:eastAsia="Times New Roman" w:hAnsi="Arial" w:cs="Arial"/>
        </w:rPr>
        <w:t>tremendous promise in research settings</w:t>
      </w:r>
      <w:r>
        <w:rPr>
          <w:rFonts w:ascii="Arial" w:eastAsia="Times New Roman" w:hAnsi="Arial" w:cs="Arial"/>
        </w:rPr>
        <w:t xml:space="preserve">, </w:t>
      </w:r>
      <w:r w:rsidR="00B6576D">
        <w:rPr>
          <w:rFonts w:ascii="Arial" w:eastAsia="Times New Roman" w:hAnsi="Arial" w:cs="Arial"/>
        </w:rPr>
        <w:t>ORSF is poised to bridge the AI chasm</w:t>
      </w:r>
      <w:r w:rsidR="005A4457">
        <w:rPr>
          <w:rFonts w:ascii="Arial" w:eastAsia="Times New Roman" w:hAnsi="Arial" w:cs="Arial"/>
        </w:rPr>
        <w:t xml:space="preserve"> in clinical settings. </w:t>
      </w:r>
      <w:r w:rsidR="00B6576D">
        <w:rPr>
          <w:rFonts w:ascii="Arial" w:eastAsia="Times New Roman" w:hAnsi="Arial" w:cs="Arial"/>
        </w:rPr>
        <w:t>However,</w:t>
      </w:r>
      <w:r w:rsidR="00493F88">
        <w:rPr>
          <w:rFonts w:ascii="Arial" w:eastAsia="Times New Roman" w:hAnsi="Arial" w:cs="Arial"/>
        </w:rPr>
        <w:t xml:space="preserve"> </w:t>
      </w:r>
      <w:r w:rsidR="00B6576D" w:rsidRPr="00B6576D">
        <w:rPr>
          <w:rFonts w:ascii="Arial" w:eastAsia="Times New Roman" w:hAnsi="Arial" w:cs="Arial"/>
          <w:u w:val="single"/>
        </w:rPr>
        <w:t xml:space="preserve">ORSF’s </w:t>
      </w:r>
      <w:r w:rsidR="00493F88" w:rsidRPr="00646086">
        <w:rPr>
          <w:rFonts w:ascii="Arial" w:eastAsia="Times New Roman" w:hAnsi="Arial" w:cs="Arial"/>
          <w:u w:val="single"/>
        </w:rPr>
        <w:t xml:space="preserve">high computational overhead limits its application to </w:t>
      </w:r>
      <w:r w:rsidR="00493F88">
        <w:rPr>
          <w:rFonts w:ascii="Arial" w:eastAsia="Times New Roman" w:hAnsi="Arial" w:cs="Arial"/>
          <w:u w:val="single"/>
        </w:rPr>
        <w:t xml:space="preserve">larger datasets collected in </w:t>
      </w:r>
      <w:r w:rsidR="00493F88" w:rsidRPr="00646086">
        <w:rPr>
          <w:rFonts w:ascii="Arial" w:eastAsia="Times New Roman" w:hAnsi="Arial" w:cs="Arial"/>
          <w:u w:val="single"/>
        </w:rPr>
        <w:t xml:space="preserve">clinical </w:t>
      </w:r>
      <w:r w:rsidR="00725237">
        <w:rPr>
          <w:rFonts w:ascii="Arial" w:eastAsia="Times New Roman" w:hAnsi="Arial" w:cs="Arial"/>
          <w:u w:val="single"/>
        </w:rPr>
        <w:t>settings</w:t>
      </w:r>
      <w:r w:rsidR="00E17FA5">
        <w:rPr>
          <w:rFonts w:ascii="Arial" w:eastAsia="Times New Roman" w:hAnsi="Arial" w:cs="Arial"/>
          <w:u w:val="single"/>
        </w:rPr>
        <w:t xml:space="preserve"> and its potential to provide interpretable predictions</w:t>
      </w:r>
      <w:r w:rsidR="00493F88">
        <w:rPr>
          <w:rFonts w:ascii="Arial" w:eastAsia="Times New Roman" w:hAnsi="Arial" w:cs="Arial"/>
          <w:u w:val="single"/>
        </w:rPr>
        <w:t>.</w:t>
      </w:r>
      <w:r w:rsidR="00493F88">
        <w:rPr>
          <w:rFonts w:ascii="Arial" w:eastAsia="Times New Roman" w:hAnsi="Arial" w:cs="Arial"/>
        </w:rPr>
        <w:t xml:space="preserve"> </w:t>
      </w:r>
      <w:r w:rsidR="00493F88" w:rsidRPr="00076949">
        <w:rPr>
          <w:rFonts w:ascii="Arial" w:eastAsia="Times New Roman" w:hAnsi="Arial" w:cs="Arial"/>
        </w:rPr>
        <w:t>This is a critical barrier given the scale of current clinical populations</w:t>
      </w:r>
      <w:r w:rsidR="00485174">
        <w:rPr>
          <w:rFonts w:ascii="Arial" w:eastAsia="Times New Roman" w:hAnsi="Arial" w:cs="Arial"/>
        </w:rPr>
        <w:t>,</w:t>
      </w:r>
      <w:r w:rsidR="00493F88" w:rsidRPr="00076949">
        <w:rPr>
          <w:rFonts w:ascii="Arial" w:eastAsia="Times New Roman" w:hAnsi="Arial" w:cs="Arial"/>
        </w:rPr>
        <w:t xml:space="preserve"> </w:t>
      </w:r>
      <w:r w:rsidR="00C86729">
        <w:rPr>
          <w:rFonts w:ascii="Arial" w:eastAsia="Times New Roman" w:hAnsi="Arial" w:cs="Arial"/>
        </w:rPr>
        <w:t xml:space="preserve">the need for interpretable predictions from </w:t>
      </w:r>
      <w:r w:rsidR="005B408D">
        <w:rPr>
          <w:rFonts w:ascii="Arial" w:eastAsia="Times New Roman" w:hAnsi="Arial" w:cs="Arial"/>
        </w:rPr>
        <w:t>“</w:t>
      </w:r>
      <w:r w:rsidR="00C86729">
        <w:rPr>
          <w:rFonts w:ascii="Arial" w:eastAsia="Times New Roman" w:hAnsi="Arial" w:cs="Arial"/>
        </w:rPr>
        <w:t>black-box</w:t>
      </w:r>
      <w:r w:rsidR="005B408D">
        <w:rPr>
          <w:rFonts w:ascii="Arial" w:eastAsia="Times New Roman" w:hAnsi="Arial" w:cs="Arial"/>
        </w:rPr>
        <w:t>”</w:t>
      </w:r>
      <w:r w:rsidR="00C86729">
        <w:rPr>
          <w:rFonts w:ascii="Arial" w:eastAsia="Times New Roman" w:hAnsi="Arial" w:cs="Arial"/>
        </w:rPr>
        <w:t xml:space="preserve"> ML algorithms</w:t>
      </w:r>
      <w:r w:rsidR="00C86729">
        <w:rPr>
          <w:rFonts w:ascii="Arial" w:eastAsia="Times New Roman" w:hAnsi="Arial" w:cs="Arial"/>
        </w:rPr>
        <w:t>,</w:t>
      </w:r>
      <w:r w:rsidR="00C86729" w:rsidRPr="00076949">
        <w:rPr>
          <w:rFonts w:ascii="Arial" w:eastAsia="Times New Roman" w:hAnsi="Arial" w:cs="Arial"/>
        </w:rPr>
        <w:t xml:space="preserve"> </w:t>
      </w:r>
      <w:r w:rsidR="005B408D">
        <w:rPr>
          <w:rFonts w:ascii="Arial" w:eastAsia="Times New Roman" w:hAnsi="Arial" w:cs="Arial"/>
        </w:rPr>
        <w:t xml:space="preserve">and </w:t>
      </w:r>
      <w:r w:rsidR="00493F88" w:rsidRPr="00076949">
        <w:rPr>
          <w:rFonts w:ascii="Arial" w:eastAsia="Times New Roman" w:hAnsi="Arial" w:cs="Arial"/>
        </w:rPr>
        <w:t>the need for continual learning and model updating to avoid decreases in performance through temporal mechanisms such as calibration drift</w:t>
      </w:r>
      <w:r w:rsidR="00C86729">
        <w:rPr>
          <w:rFonts w:ascii="Arial" w:eastAsia="Times New Roman" w:hAnsi="Arial" w:cs="Arial"/>
        </w:rPr>
        <w:t>.</w:t>
      </w:r>
      <w:r w:rsidR="00493F88">
        <w:rPr>
          <w:rFonts w:ascii="Arial" w:eastAsia="Times New Roman" w:hAnsi="Arial" w:cs="Arial"/>
          <w:u w:val="single"/>
        </w:rPr>
        <w:fldChar w:fldCharType="begin" w:fldLock="1"/>
      </w:r>
      <w:r w:rsidR="00C7224C">
        <w:rPr>
          <w:rFonts w:ascii="Arial" w:eastAsia="Times New Roman" w:hAnsi="Arial" w:cs="Arial"/>
          <w:u w:val="single"/>
        </w:rPr>
        <w:instrText xml:space="preserve"> ADDIN ZOTERO_ITEM CSL_CITATION {"citationID":"JzwHySnT","properties":{"formattedCitation":"\\super 13\\nosupersub{}","plainCitation":"13","noteIndex":0},"citationItems":[{"id":"NSv6CMXM/iFoOiyoX","uris":["http://www.mendeley.com/documents/?uuid=57264935-25cb-4ec5-b809-0cc9194b32f1","http://www.mendeley.com/documents/?uuid=2d6347ef-fa9e-4eb0-9bf1-fd23ab8b4817"],"uri":["http://www.mendeley.com/documents/?uuid=57264935-25cb-4ec5-b809-0cc9194b32f1","http://www.mendeley.com/documents/?uuid=2d6347ef-fa9e-4eb0-9bf1-fd23ab8b4817"],"itemData":{"ISSN":"1942-597X","PMID":"29854127","abstract":"Advanced regression and machine learning models can provide personalized risk predictions to support clinical decision-making. We aimed to understand whether modeling methods impact the tendency of calibration to deteriorate as patient populations shift over time, with the goal of informing model updating practices. We developed models for 30-day hospital mortality using seven common regression and machine learning methods. Models were developed on 2006 admissions to Department of Veterans Affairs hospitals and validated on admissions in 2007-2013. All models maintained discrimination. Calibration was stable for the neural network model and declined for all other models. The L-2 penalized logistic regression and random forest models experienced smaller magnitudes of calibration drift than the other regression models. Calibration drift was linked with a changing case mix rather than shifts in predictoroutcome associations or outcome rate. Model updating protocols will need to be tailored to variations in calibration drift across methods.","author":[{"dropping-particle":"","family":"Davis","given":"Sharon E","non-dropping-particle":"","parse-names":false,"suffix":""},{"dropping-particle":"","family":"Lasko","given":"Thomas A","non-dropping-particle":"","parse-names":false,"suffix":""},{"dropping-particle":"","family":"Chen","given":"Guanhua","non-dropping-particle":"","parse-names":false,"suffix":""},{"dropping-particle":"","family":"Matheny","given":"Michael E","non-dropping-particle":"","parse-names":false,"suffix":""}],"container-title":"AMIA ... Annual Symposium proceedings. AMIA Symposium","id":"ITEM-1","issued":{"date-parts":[["2017"]]},"page":"625-634","title":"Calibration Drift Among Regression and Machine Learning Models for Hospital Mortality.","type":"article-journal","volume":"2017"}}],"schema":"https://github.com/citation-style-language/schema/raw/master/csl-citation.json"} </w:instrText>
      </w:r>
      <w:r w:rsidR="00493F88">
        <w:rPr>
          <w:rFonts w:ascii="Arial" w:eastAsia="Times New Roman" w:hAnsi="Arial" w:cs="Arial"/>
          <w:u w:val="single"/>
        </w:rPr>
        <w:fldChar w:fldCharType="separate"/>
      </w:r>
      <w:r w:rsidR="00C7224C" w:rsidRPr="00C7224C">
        <w:rPr>
          <w:rFonts w:ascii="Arial" w:hAnsi="Arial" w:cs="Arial"/>
          <w:szCs w:val="24"/>
          <w:vertAlign w:val="superscript"/>
        </w:rPr>
        <w:t>13</w:t>
      </w:r>
      <w:r w:rsidR="00493F88">
        <w:rPr>
          <w:rFonts w:ascii="Arial" w:eastAsia="Times New Roman" w:hAnsi="Arial" w:cs="Arial"/>
          <w:u w:val="single"/>
        </w:rPr>
        <w:fldChar w:fldCharType="end"/>
      </w:r>
      <w:r w:rsidR="00493F88">
        <w:rPr>
          <w:rFonts w:ascii="Arial" w:eastAsia="Times New Roman" w:hAnsi="Arial" w:cs="Arial"/>
        </w:rPr>
        <w:t xml:space="preserve"> </w:t>
      </w:r>
      <w:r w:rsidR="001A0B61">
        <w:rPr>
          <w:rFonts w:ascii="Arial" w:eastAsia="Times New Roman" w:hAnsi="Arial" w:cs="Arial"/>
        </w:rPr>
        <w:t xml:space="preserve">In addition, </w:t>
      </w:r>
      <w:r w:rsidR="001A0B61" w:rsidRPr="001A0B61">
        <w:rPr>
          <w:rFonts w:ascii="Arial" w:eastAsia="Times New Roman" w:hAnsi="Arial" w:cs="Arial"/>
          <w:u w:val="single"/>
        </w:rPr>
        <w:t>while t</w:t>
      </w:r>
      <w:r w:rsidR="000C3D19" w:rsidRPr="001A0B61">
        <w:rPr>
          <w:rFonts w:ascii="Arial" w:eastAsia="Times New Roman" w:hAnsi="Arial" w:cs="Arial"/>
          <w:u w:val="single"/>
        </w:rPr>
        <w:t>he ORSF model we previously developed identifies patients at high risk for incident HF</w:t>
      </w:r>
      <w:r w:rsidR="0047537B">
        <w:rPr>
          <w:rFonts w:ascii="Arial" w:eastAsia="Times New Roman" w:hAnsi="Arial" w:cs="Arial"/>
          <w:u w:val="single"/>
        </w:rPr>
        <w:t xml:space="preserve"> and is available in a public web application</w:t>
      </w:r>
      <w:r w:rsidR="001A0B61" w:rsidRPr="001A0B61">
        <w:rPr>
          <w:rFonts w:ascii="Arial" w:eastAsia="Times New Roman" w:hAnsi="Arial" w:cs="Arial"/>
          <w:u w:val="single"/>
        </w:rPr>
        <w:t>,</w:t>
      </w:r>
      <w:r w:rsidR="000C3D19" w:rsidRPr="001A0B61">
        <w:rPr>
          <w:rFonts w:ascii="Arial" w:eastAsia="Times New Roman" w:hAnsi="Arial" w:cs="Arial"/>
          <w:u w:val="single"/>
        </w:rPr>
        <w:t xml:space="preserve"> </w:t>
      </w:r>
      <w:r w:rsidR="001A0B61" w:rsidRPr="001A0B61">
        <w:rPr>
          <w:rFonts w:ascii="Arial" w:eastAsia="Times New Roman" w:hAnsi="Arial" w:cs="Arial"/>
          <w:u w:val="single"/>
        </w:rPr>
        <w:t xml:space="preserve">it </w:t>
      </w:r>
      <w:r w:rsidR="000C3D19" w:rsidRPr="001A0B61">
        <w:rPr>
          <w:rFonts w:ascii="Arial" w:eastAsia="Times New Roman" w:hAnsi="Arial" w:cs="Arial"/>
          <w:u w:val="single"/>
        </w:rPr>
        <w:t xml:space="preserve">does not support patients with </w:t>
      </w:r>
      <w:r w:rsidR="000C3D19" w:rsidRPr="001A0B61">
        <w:rPr>
          <w:rFonts w:ascii="Arial" w:eastAsia="Times New Roman" w:hAnsi="Arial" w:cs="Arial"/>
          <w:u w:val="single"/>
        </w:rPr>
        <w:t xml:space="preserve">prevalent </w:t>
      </w:r>
      <w:r w:rsidR="000C3D19" w:rsidRPr="001A0B61">
        <w:rPr>
          <w:rFonts w:ascii="Arial" w:eastAsia="Times New Roman" w:hAnsi="Arial" w:cs="Arial"/>
          <w:u w:val="single"/>
        </w:rPr>
        <w:t>HF</w:t>
      </w:r>
      <w:r w:rsidR="000C3D19" w:rsidRPr="00F328B9">
        <w:rPr>
          <w:rFonts w:ascii="Arial" w:eastAsia="Times New Roman" w:hAnsi="Arial" w:cs="Arial"/>
        </w:rPr>
        <w:t>.</w:t>
      </w:r>
      <w:r w:rsidR="000C3D19" w:rsidRPr="00F328B9">
        <w:rPr>
          <w:rFonts w:ascii="Arial" w:eastAsia="Times New Roman" w:hAnsi="Arial" w:cs="Arial"/>
        </w:rPr>
        <w:t xml:space="preserve"> </w:t>
      </w:r>
      <w:r w:rsidR="001A0B61">
        <w:rPr>
          <w:rFonts w:ascii="Arial" w:eastAsia="Times New Roman" w:hAnsi="Arial" w:cs="Arial"/>
        </w:rPr>
        <w:t>Decision support</w:t>
      </w:r>
      <w:r w:rsidR="00540E69">
        <w:rPr>
          <w:rFonts w:ascii="Arial" w:eastAsia="Times New Roman" w:hAnsi="Arial" w:cs="Arial"/>
        </w:rPr>
        <w:t xml:space="preserve"> </w:t>
      </w:r>
      <w:r w:rsidR="001A0B61">
        <w:rPr>
          <w:rFonts w:ascii="Arial" w:eastAsia="Times New Roman" w:hAnsi="Arial" w:cs="Arial"/>
        </w:rPr>
        <w:t>is critical for patients</w:t>
      </w:r>
      <w:r w:rsidR="00540E69">
        <w:rPr>
          <w:rFonts w:ascii="Arial" w:eastAsia="Times New Roman" w:hAnsi="Arial" w:cs="Arial"/>
        </w:rPr>
        <w:t xml:space="preserve"> diagnosed</w:t>
      </w:r>
      <w:r w:rsidR="001A0B61">
        <w:rPr>
          <w:rFonts w:ascii="Arial" w:eastAsia="Times New Roman" w:hAnsi="Arial" w:cs="Arial"/>
        </w:rPr>
        <w:t xml:space="preserve"> with HF, as t</w:t>
      </w:r>
      <w:r w:rsidR="000C3D19" w:rsidRPr="00F328B9">
        <w:rPr>
          <w:rFonts w:ascii="Arial" w:eastAsia="Times New Roman" w:hAnsi="Arial" w:cs="Arial"/>
        </w:rPr>
        <w:t xml:space="preserve">wo-thirds of patients </w:t>
      </w:r>
      <w:r w:rsidR="00540E69">
        <w:rPr>
          <w:rFonts w:ascii="Arial" w:eastAsia="Times New Roman" w:hAnsi="Arial" w:cs="Arial"/>
        </w:rPr>
        <w:t xml:space="preserve">with HF </w:t>
      </w:r>
      <w:r w:rsidR="000C3D19" w:rsidRPr="00F328B9">
        <w:rPr>
          <w:rFonts w:ascii="Arial" w:eastAsia="Times New Roman" w:hAnsi="Arial" w:cs="Arial"/>
        </w:rPr>
        <w:t xml:space="preserve">experience a rehospitalization within the </w:t>
      </w:r>
      <w:r w:rsidR="000C3D19" w:rsidRPr="00F328B9">
        <w:rPr>
          <w:rFonts w:ascii="Arial" w:eastAsia="Times New Roman" w:hAnsi="Arial" w:cs="Arial"/>
        </w:rPr>
        <w:t>first-year</w:t>
      </w:r>
      <w:r w:rsidR="000C3D19" w:rsidRPr="00F328B9">
        <w:rPr>
          <w:rFonts w:ascii="Arial" w:eastAsia="Times New Roman" w:hAnsi="Arial" w:cs="Arial"/>
        </w:rPr>
        <w:t xml:space="preserve"> hospital discharge in the US</w:t>
      </w:r>
      <w:r w:rsidR="004C0BFC">
        <w:rPr>
          <w:rFonts w:ascii="Arial" w:eastAsia="Times New Roman" w:hAnsi="Arial" w:cs="Arial"/>
        </w:rPr>
        <w:t xml:space="preserve"> and recent studies have found </w:t>
      </w:r>
      <w:r w:rsidR="004C0BFC" w:rsidRPr="004C0BFC">
        <w:rPr>
          <w:rFonts w:ascii="Arial" w:eastAsia="Times New Roman" w:hAnsi="Arial" w:cs="Arial"/>
        </w:rPr>
        <w:t xml:space="preserve">roughly 10–50% of </w:t>
      </w:r>
      <w:r w:rsidR="004C0BFC">
        <w:rPr>
          <w:rFonts w:ascii="Arial" w:eastAsia="Times New Roman" w:hAnsi="Arial" w:cs="Arial"/>
        </w:rPr>
        <w:t xml:space="preserve">patients with HF </w:t>
      </w:r>
      <w:r w:rsidR="004C0BFC" w:rsidRPr="004C0BFC">
        <w:rPr>
          <w:rFonts w:ascii="Arial" w:eastAsia="Times New Roman" w:hAnsi="Arial" w:cs="Arial"/>
        </w:rPr>
        <w:t xml:space="preserve">were prescribed at least one </w:t>
      </w:r>
      <w:r w:rsidR="004C0BFC">
        <w:rPr>
          <w:rFonts w:ascii="Arial" w:eastAsia="Times New Roman" w:hAnsi="Arial" w:cs="Arial"/>
        </w:rPr>
        <w:t xml:space="preserve">potentially harmful medication </w:t>
      </w:r>
      <w:r w:rsidR="004C0BFC" w:rsidRPr="004C0BFC">
        <w:rPr>
          <w:rFonts w:ascii="Arial" w:eastAsia="Times New Roman" w:hAnsi="Arial" w:cs="Arial"/>
        </w:rPr>
        <w:t>in ambulatory care and inpatient health care settings.</w:t>
      </w:r>
      <w:r w:rsidR="00540E69">
        <w:rPr>
          <w:rFonts w:ascii="Arial" w:eastAsia="Times New Roman" w:hAnsi="Arial" w:cs="Arial"/>
        </w:rPr>
        <w:t xml:space="preserve"> </w:t>
      </w:r>
      <w:r w:rsidR="00FD69D3">
        <w:rPr>
          <w:rFonts w:ascii="Arial" w:eastAsia="Times New Roman" w:hAnsi="Arial" w:cs="Arial"/>
        </w:rPr>
        <w:t>Therefore, we propose to demonstrate feasibility of ORSF in a dedicated clinical decision support system by training it on</w:t>
      </w:r>
      <w:r w:rsidR="00F328B9">
        <w:rPr>
          <w:rFonts w:ascii="Arial" w:eastAsia="Times New Roman" w:hAnsi="Arial" w:cs="Arial"/>
        </w:rPr>
        <w:t xml:space="preserve"> </w:t>
      </w:r>
      <w:r w:rsidR="00F328B9" w:rsidRPr="00F328B9">
        <w:rPr>
          <w:rFonts w:ascii="Arial" w:eastAsia="Times New Roman" w:hAnsi="Arial" w:cs="Arial"/>
        </w:rPr>
        <w:t xml:space="preserve">EHR data </w:t>
      </w:r>
      <w:r w:rsidR="00FD69D3">
        <w:rPr>
          <w:rFonts w:ascii="Arial" w:eastAsia="Times New Roman" w:hAnsi="Arial" w:cs="Arial"/>
        </w:rPr>
        <w:t xml:space="preserve">and medication records </w:t>
      </w:r>
      <w:r w:rsidR="00F328B9" w:rsidRPr="00F328B9">
        <w:rPr>
          <w:rFonts w:ascii="Arial" w:eastAsia="Times New Roman" w:hAnsi="Arial" w:cs="Arial"/>
        </w:rPr>
        <w:t xml:space="preserve">to </w:t>
      </w:r>
      <w:r w:rsidR="004C0BFC">
        <w:rPr>
          <w:rFonts w:ascii="Arial" w:eastAsia="Times New Roman" w:hAnsi="Arial" w:cs="Arial"/>
        </w:rPr>
        <w:t xml:space="preserve">identify </w:t>
      </w:r>
      <w:r w:rsidR="0047537B">
        <w:rPr>
          <w:rFonts w:ascii="Arial" w:eastAsia="Times New Roman" w:hAnsi="Arial" w:cs="Arial"/>
        </w:rPr>
        <w:t>m</w:t>
      </w:r>
      <w:r w:rsidR="004C0BFC" w:rsidRPr="0047537B">
        <w:rPr>
          <w:rFonts w:ascii="Arial" w:eastAsia="Times New Roman" w:hAnsi="Arial" w:cs="Arial"/>
        </w:rPr>
        <w:t>edication related problems such as drug-drug interactions</w:t>
      </w:r>
      <w:r w:rsidR="0047537B">
        <w:rPr>
          <w:rFonts w:ascii="Arial" w:eastAsia="Times New Roman" w:hAnsi="Arial" w:cs="Arial"/>
        </w:rPr>
        <w:t xml:space="preserve"> or </w:t>
      </w:r>
      <w:r w:rsidR="004C0BFC" w:rsidRPr="0047537B">
        <w:rPr>
          <w:rFonts w:ascii="Arial" w:eastAsia="Times New Roman" w:hAnsi="Arial" w:cs="Arial"/>
        </w:rPr>
        <w:t>drug-disease interactions</w:t>
      </w:r>
      <w:r w:rsidR="00F328B9">
        <w:rPr>
          <w:rFonts w:ascii="Arial" w:eastAsia="Times New Roman" w:hAnsi="Arial" w:cs="Arial"/>
        </w:rPr>
        <w:t xml:space="preserve"> that increase risk for HF-related hospitalization</w:t>
      </w:r>
      <w:r w:rsidR="00FD69D3">
        <w:rPr>
          <w:rFonts w:ascii="Arial" w:eastAsia="Times New Roman" w:hAnsi="Arial" w:cs="Arial"/>
        </w:rPr>
        <w:t xml:space="preserve">. Our findings </w:t>
      </w:r>
      <w:r w:rsidR="00F328B9">
        <w:rPr>
          <w:rFonts w:ascii="Arial" w:eastAsia="Times New Roman" w:hAnsi="Arial" w:cs="Arial"/>
        </w:rPr>
        <w:t xml:space="preserve">may prevent </w:t>
      </w:r>
      <w:r w:rsidR="00F328B9" w:rsidRPr="00F328B9">
        <w:rPr>
          <w:rFonts w:ascii="Arial" w:eastAsia="Times New Roman" w:hAnsi="Arial" w:cs="Arial"/>
        </w:rPr>
        <w:t xml:space="preserve">medication related treatment failure and </w:t>
      </w:r>
      <w:r w:rsidR="0047537B">
        <w:rPr>
          <w:rFonts w:ascii="Arial" w:eastAsia="Times New Roman" w:hAnsi="Arial" w:cs="Arial"/>
        </w:rPr>
        <w:t xml:space="preserve">medical </w:t>
      </w:r>
      <w:r w:rsidR="00F328B9" w:rsidRPr="00F328B9">
        <w:rPr>
          <w:rFonts w:ascii="Arial" w:eastAsia="Times New Roman" w:hAnsi="Arial" w:cs="Arial"/>
        </w:rPr>
        <w:t xml:space="preserve">problems </w:t>
      </w:r>
      <w:r w:rsidR="00F328B9">
        <w:rPr>
          <w:rFonts w:ascii="Arial" w:eastAsia="Times New Roman" w:hAnsi="Arial" w:cs="Arial"/>
        </w:rPr>
        <w:t xml:space="preserve">caused by medication, which </w:t>
      </w:r>
      <w:r w:rsidR="00F328B9" w:rsidRPr="00F328B9">
        <w:rPr>
          <w:rFonts w:ascii="Arial" w:eastAsia="Times New Roman" w:hAnsi="Arial" w:cs="Arial"/>
        </w:rPr>
        <w:t>cost the US approximately $528.4 billion annually</w:t>
      </w:r>
      <w:r w:rsidR="00F328B9">
        <w:rPr>
          <w:rFonts w:ascii="Arial" w:eastAsia="Times New Roman" w:hAnsi="Arial" w:cs="Arial"/>
        </w:rPr>
        <w:t xml:space="preserve">. </w:t>
      </w:r>
      <w:r w:rsidR="00FD69D3">
        <w:rPr>
          <w:rFonts w:ascii="Arial" w:eastAsia="Times New Roman" w:hAnsi="Arial" w:cs="Arial"/>
        </w:rPr>
        <w:t xml:space="preserve">To accomplish these objectives, we propose </w:t>
      </w:r>
      <w:r w:rsidR="0047537B">
        <w:rPr>
          <w:rFonts w:ascii="Arial" w:eastAsia="Times New Roman" w:hAnsi="Arial" w:cs="Arial"/>
        </w:rPr>
        <w:t xml:space="preserve">following aims: </w:t>
      </w:r>
    </w:p>
    <w:p w14:paraId="6E2E7026" w14:textId="77777777" w:rsidR="006D358A" w:rsidRDefault="006D358A" w:rsidP="00493F88">
      <w:pPr>
        <w:spacing w:line="240" w:lineRule="auto"/>
        <w:contextualSpacing/>
        <w:rPr>
          <w:rFonts w:ascii="Arial" w:eastAsia="Times New Roman" w:hAnsi="Arial" w:cs="Arial"/>
        </w:rPr>
      </w:pPr>
    </w:p>
    <w:p w14:paraId="60ED1094" w14:textId="05CC8CDD" w:rsidR="00493F88" w:rsidRDefault="00493F88" w:rsidP="00493F88">
      <w:pPr>
        <w:spacing w:line="240" w:lineRule="auto"/>
        <w:contextualSpacing/>
        <w:rPr>
          <w:rFonts w:ascii="Arial" w:eastAsia="Times New Roman" w:hAnsi="Arial" w:cs="Arial"/>
        </w:rPr>
      </w:pPr>
      <w:r w:rsidRPr="001D47F3">
        <w:rPr>
          <w:rFonts w:ascii="Arial" w:hAnsi="Arial" w:cs="Arial"/>
          <w:b/>
          <w:bCs/>
          <w:u w:val="single"/>
        </w:rPr>
        <w:t>Sp</w:t>
      </w:r>
      <w:r w:rsidRPr="00FA00C0">
        <w:rPr>
          <w:rFonts w:ascii="Arial" w:eastAsia="Times New Roman" w:hAnsi="Arial" w:cs="Arial"/>
          <w:b/>
          <w:bCs/>
          <w:u w:val="single"/>
        </w:rPr>
        <w:t>ecific Aim 1</w:t>
      </w:r>
      <w:r w:rsidRPr="00FA00C0">
        <w:rPr>
          <w:rFonts w:ascii="Arial" w:eastAsia="Times New Roman" w:hAnsi="Arial" w:cs="Arial"/>
          <w:u w:val="single"/>
        </w:rPr>
        <w:t xml:space="preserve">. Increase the computational efficiency of the </w:t>
      </w:r>
      <w:proofErr w:type="spellStart"/>
      <w:r w:rsidRPr="00FA00C0">
        <w:rPr>
          <w:rFonts w:ascii="Arial" w:eastAsia="Times New Roman" w:hAnsi="Arial" w:cs="Arial"/>
          <w:i/>
          <w:u w:val="single"/>
        </w:rPr>
        <w:t>obliqueRSF</w:t>
      </w:r>
      <w:proofErr w:type="spellEnd"/>
      <w:r w:rsidRPr="00FA00C0">
        <w:rPr>
          <w:rFonts w:ascii="Arial" w:eastAsia="Times New Roman" w:hAnsi="Arial" w:cs="Arial"/>
          <w:u w:val="single"/>
        </w:rPr>
        <w:t xml:space="preserve"> software package</w:t>
      </w:r>
      <w:r w:rsidRPr="003C6B91">
        <w:rPr>
          <w:rFonts w:ascii="Arial" w:eastAsia="Times New Roman" w:hAnsi="Arial" w:cs="Arial"/>
        </w:rPr>
        <w:t>.</w:t>
      </w:r>
      <w:r>
        <w:rPr>
          <w:rFonts w:ascii="Arial" w:eastAsia="Times New Roman" w:hAnsi="Arial" w:cs="Arial"/>
        </w:rPr>
        <w:t xml:space="preserve"> </w:t>
      </w:r>
      <w:proofErr w:type="spellStart"/>
      <w:r>
        <w:rPr>
          <w:rFonts w:ascii="Arial" w:eastAsia="Times New Roman" w:hAnsi="Arial" w:cs="Arial"/>
        </w:rPr>
        <w:t>ObliqueRSF</w:t>
      </w:r>
      <w:proofErr w:type="spellEnd"/>
      <w:r>
        <w:rPr>
          <w:rFonts w:ascii="Arial" w:eastAsia="Times New Roman" w:hAnsi="Arial" w:cs="Arial"/>
        </w:rPr>
        <w:t xml:space="preserve"> relies on external R packages (</w:t>
      </w:r>
      <w:r w:rsidRPr="007C3A43">
        <w:rPr>
          <w:rFonts w:ascii="Arial" w:eastAsia="Times New Roman" w:hAnsi="Arial" w:cs="Arial"/>
          <w:i/>
          <w:iCs/>
        </w:rPr>
        <w:t>e.g.</w:t>
      </w:r>
      <w:r>
        <w:rPr>
          <w:rFonts w:ascii="Arial" w:eastAsia="Times New Roman" w:hAnsi="Arial" w:cs="Arial"/>
        </w:rPr>
        <w:t xml:space="preserve">, </w:t>
      </w:r>
      <w:proofErr w:type="spellStart"/>
      <w:r w:rsidRPr="00BB41BD">
        <w:rPr>
          <w:rFonts w:ascii="Arial" w:eastAsia="Times New Roman" w:hAnsi="Arial" w:cs="Arial"/>
          <w:i/>
          <w:iCs/>
        </w:rPr>
        <w:t>glmnet</w:t>
      </w:r>
      <w:proofErr w:type="spellEnd"/>
      <w:r>
        <w:rPr>
          <w:rFonts w:ascii="Arial" w:eastAsia="Times New Roman" w:hAnsi="Arial" w:cs="Arial"/>
        </w:rPr>
        <w:t xml:space="preserve"> and </w:t>
      </w:r>
      <w:r w:rsidRPr="00BB41BD">
        <w:rPr>
          <w:rFonts w:ascii="Arial" w:eastAsia="Times New Roman" w:hAnsi="Arial" w:cs="Arial"/>
          <w:i/>
          <w:iCs/>
        </w:rPr>
        <w:t>survival</w:t>
      </w:r>
      <w:r w:rsidRPr="007C3A43">
        <w:rPr>
          <w:rFonts w:ascii="Arial" w:eastAsia="Times New Roman" w:hAnsi="Arial" w:cs="Arial"/>
        </w:rPr>
        <w:t>)</w:t>
      </w:r>
      <w:r>
        <w:rPr>
          <w:rFonts w:ascii="Arial" w:eastAsia="Times New Roman" w:hAnsi="Arial" w:cs="Arial"/>
        </w:rPr>
        <w:t xml:space="preserve"> to run the ORSF algorithm, leading to unnecessary copying of data and computations. We will develop customized routines using </w:t>
      </w:r>
      <w:r w:rsidRPr="00FA00C0">
        <w:rPr>
          <w:rFonts w:ascii="Arial" w:eastAsia="Times New Roman" w:hAnsi="Arial" w:cs="Arial"/>
        </w:rPr>
        <w:t>the highly optimized Armadillo library for matrix algebra</w:t>
      </w:r>
      <w:r>
        <w:rPr>
          <w:rFonts w:ascii="Arial" w:eastAsia="Times New Roman" w:hAnsi="Arial" w:cs="Arial"/>
        </w:rPr>
        <w:t xml:space="preserve"> in </w:t>
      </w:r>
      <w:r w:rsidRPr="00FA00C0">
        <w:rPr>
          <w:rFonts w:ascii="Arial" w:eastAsia="Times New Roman" w:hAnsi="Arial" w:cs="Arial"/>
        </w:rPr>
        <w:t>C++</w:t>
      </w:r>
      <w:r>
        <w:rPr>
          <w:rFonts w:ascii="Arial" w:eastAsia="Times New Roman" w:hAnsi="Arial" w:cs="Arial"/>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{"citationID":"f5a9BvcU","properties":{"formattedCitation":"\\super 14\\nosupersub{}","plainCitation":"14","noteIndex":0},"citationItems":[{"id":"NSv6CMXM/U4ZCfZQf","uris":["http://www.mendeley.com/documents/?uuid=632c4e93-6db0-3236-ab36-ee2542dcd3e7"],"uri":["http://www.mendeley.com/documents/?uuid=632c4e93-6db0-3236-ab36-ee2542dcd3e7"],"itemData":{"abstract":"In this report we provide an overview of the open source Armadillo C++ linear algebra library (matrix maths). The library aims to have a good balance between speed and ease of use, and is useful if C++ is the language of choice (due to speed and/or integration capabilities), rather than another language like Matlab or Octave. In particular, Armadillo can be used for fast prototyping and computationally intensive experiments, while at the same time allowing for relatively painless transition of research code into production environments. It is distributed under a license that is applicable in both open source and proprietary software development contexts. The library supports integer, floating point and complex numbers, as well as a subset of trigonometric and statistics functions. Various matrix decompositions are provided through optional integration with LAPACK, or one its high-performance drop-in replacements, such as MKL from Intel or ACML from AMD. A delayed evaluation approach is employed (during compile time) to combine several operations into one and reduce (or eliminate) the need for temporaries. This is accomplished through C++ template meta-programming. Performance comparisons suggest that the library is considerably faster than Matlab and Octave, as well as previous C++ libraries such as IT++ and Newmat. This report reflects a subset of the functionality present in Armadillo v2.4. Armadillo can be downloaded from:","author":[{"dropping-particle":"","family":"Sanderson","given":"C","non-dropping-particle":"","parse-names":false,"suffix":""}],"id":"ITEM-1","issued":{"date-parts":[["2010"]]},"title":"Armadillo: An open source C++ linear algebra library for fast prototyping and computationally intensive experiments","type":"article-journal"}}],"schema":"https://github.com/citation-style-language/schema/raw/master/csl-citation.json"}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14</w:t>
      </w:r>
      <w:r>
        <w:rPr>
          <w:rFonts w:ascii="Arial" w:eastAsia="Times New Roman" w:hAnsi="Arial" w:cs="Arial"/>
        </w:rPr>
        <w:fldChar w:fldCharType="end"/>
      </w:r>
      <w:r>
        <w:rPr>
          <w:rFonts w:ascii="Arial" w:eastAsia="Times New Roman" w:hAnsi="Arial" w:cs="Arial"/>
        </w:rPr>
        <w:t xml:space="preserve"> which </w:t>
      </w:r>
      <w:r w:rsidRPr="00FA00C0">
        <w:rPr>
          <w:rFonts w:ascii="Arial" w:eastAsia="Times New Roman" w:hAnsi="Arial" w:cs="Arial"/>
        </w:rPr>
        <w:t>seamless</w:t>
      </w:r>
      <w:r>
        <w:rPr>
          <w:rFonts w:ascii="Arial" w:eastAsia="Times New Roman" w:hAnsi="Arial" w:cs="Arial"/>
        </w:rPr>
        <w:t>ly</w:t>
      </w:r>
      <w:r w:rsidRPr="00FA00C0">
        <w:rPr>
          <w:rFonts w:ascii="Arial" w:eastAsia="Times New Roman" w:hAnsi="Arial" w:cs="Arial"/>
        </w:rPr>
        <w:t xml:space="preserve"> transfer</w:t>
      </w:r>
      <w:r>
        <w:rPr>
          <w:rFonts w:ascii="Arial" w:eastAsia="Times New Roman" w:hAnsi="Arial" w:cs="Arial"/>
        </w:rPr>
        <w:t>s</w:t>
      </w:r>
      <w:r w:rsidRPr="00FA00C0">
        <w:rPr>
          <w:rFonts w:ascii="Arial" w:eastAsia="Times New Roman" w:hAnsi="Arial" w:cs="Arial"/>
        </w:rPr>
        <w:t xml:space="preserve"> </w:t>
      </w:r>
      <w:r>
        <w:rPr>
          <w:rFonts w:ascii="Arial" w:eastAsia="Times New Roman" w:hAnsi="Arial" w:cs="Arial"/>
        </w:rPr>
        <w:t xml:space="preserve">data </w:t>
      </w:r>
      <w:r w:rsidRPr="00FA00C0">
        <w:rPr>
          <w:rFonts w:ascii="Arial" w:eastAsia="Times New Roman" w:hAnsi="Arial" w:cs="Arial"/>
        </w:rPr>
        <w:t>to and from the R computing environment</w:t>
      </w:r>
      <w:r>
        <w:rPr>
          <w:rFonts w:ascii="Arial" w:eastAsia="Times New Roman" w:hAnsi="Arial" w:cs="Arial"/>
        </w:rPr>
        <w:t>,</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{"citationID":"pfOgpJan","properties":{"formattedCitation":"\\super 15\\nosupersub{}","plainCitation":"15","noteIndex":0},"citationItems":[{"id":"NSv6CMXM/eYzzyzIh","uris":["http://www.mendeley.com/documents/?uuid=da24a66c-08e4-306f-9c9f-d78b543772c6"],"uri":["http://www.mendeley.com/documents/?uuid=da24a66c-08e4-306f-9c9f-d78b543772c6"],"itemData":{"author":[{"dropping-particle":"","family":"Eddelbuettel","given":"D","non-dropping-particle":"","parse-names":false,"suffix":""},{"dropping-particle":"","family":"Analysis","given":"C Sanderson - Computational Statistics &amp; Data","non-dropping-particle":"","parse-names":false,"suffix":""}],"container-title":"Elsevier","id":"ITEM-1","issued":{"date-parts":[["2014"]]},"title":"RcppArmadillo: Accelerating R with high-performance C++ linear algebra","type":"article-journal"}}],"schema":"https://github.com/citation-style-language/schema/raw/master/csl-citation.json"}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15</w:t>
      </w:r>
      <w:r>
        <w:rPr>
          <w:rFonts w:ascii="Arial" w:eastAsia="Times New Roman" w:hAnsi="Arial" w:cs="Arial"/>
        </w:rPr>
        <w:fldChar w:fldCharType="end"/>
      </w:r>
      <w:r>
        <w:rPr>
          <w:rFonts w:ascii="Arial" w:eastAsia="Times New Roman" w:hAnsi="Arial" w:cs="Arial"/>
        </w:rPr>
        <w:t xml:space="preserve"> and benchmark the </w:t>
      </w:r>
      <w:r w:rsidRPr="007C3A43">
        <w:rPr>
          <w:rFonts w:ascii="Arial" w:eastAsia="Times New Roman" w:hAnsi="Arial" w:cs="Arial"/>
        </w:rPr>
        <w:t>accelerated ORSF (AORSF) algorithm against its predecessor</w:t>
      </w:r>
      <w:r>
        <w:rPr>
          <w:rFonts w:ascii="Arial" w:eastAsia="Times New Roman" w:hAnsi="Arial" w:cs="Arial"/>
        </w:rPr>
        <w:t xml:space="preserve"> using simulated data.</w:t>
      </w:r>
      <w:r w:rsidR="004C0BFC">
        <w:rPr>
          <w:rFonts w:ascii="Arial" w:eastAsia="Times New Roman" w:hAnsi="Arial" w:cs="Arial"/>
        </w:rPr>
        <w:t xml:space="preserve"> </w:t>
      </w:r>
      <w:r w:rsidR="004C0BFC">
        <w:rPr>
          <w:rFonts w:ascii="Arial" w:eastAsia="Times New Roman" w:hAnsi="Arial" w:cs="Arial"/>
        </w:rPr>
        <w:t>Our preliminary findings suggest the computational time required for ORSF can be reduced by a factor of 100 or more, i.e., reducing one hour of computation to 36 seconds.</w:t>
      </w:r>
    </w:p>
    <w:p w14:paraId="01A1DCB4" w14:textId="77777777" w:rsidR="00493F88" w:rsidRDefault="00493F88" w:rsidP="00493F88">
      <w:pPr>
        <w:spacing w:line="240" w:lineRule="auto"/>
        <w:contextualSpacing/>
        <w:rPr>
          <w:rFonts w:ascii="Arial" w:eastAsia="Times New Roman" w:hAnsi="Arial" w:cs="Arial"/>
        </w:rPr>
      </w:pPr>
    </w:p>
    <w:p w14:paraId="399C9E30" w14:textId="33C819AC" w:rsidR="00493F88" w:rsidRDefault="00493F88" w:rsidP="00493F88">
      <w:pPr>
        <w:spacing w:line="240" w:lineRule="auto"/>
        <w:contextualSpacing/>
        <w:rPr>
          <w:rFonts w:ascii="Arial" w:hAnsi="Arial" w:cs="Arial"/>
        </w:rPr>
      </w:pPr>
      <w:r w:rsidRPr="00FA00C0">
        <w:rPr>
          <w:rFonts w:ascii="Arial" w:eastAsia="Times New Roman" w:hAnsi="Arial" w:cs="Arial"/>
          <w:b/>
          <w:u w:val="single"/>
        </w:rPr>
        <w:t xml:space="preserve">Specific Aim 2. </w:t>
      </w:r>
      <w:r w:rsidR="00725237">
        <w:rPr>
          <w:rFonts w:ascii="Arial" w:eastAsia="Times New Roman" w:hAnsi="Arial" w:cs="Arial"/>
          <w:bCs/>
          <w:u w:val="single"/>
        </w:rPr>
        <w:t xml:space="preserve">Test the feasibility of </w:t>
      </w:r>
      <w:r w:rsidR="00725237">
        <w:rPr>
          <w:rFonts w:ascii="Arial" w:eastAsia="Times New Roman" w:hAnsi="Arial" w:cs="Arial"/>
          <w:u w:val="single"/>
        </w:rPr>
        <w:t xml:space="preserve">using </w:t>
      </w:r>
      <w:r>
        <w:rPr>
          <w:rFonts w:ascii="Arial" w:eastAsia="Times New Roman" w:hAnsi="Arial" w:cs="Arial"/>
          <w:u w:val="single"/>
        </w:rPr>
        <w:t>A</w:t>
      </w:r>
      <w:r w:rsidRPr="00FA00C0">
        <w:rPr>
          <w:rFonts w:ascii="Arial" w:eastAsia="Times New Roman" w:hAnsi="Arial" w:cs="Arial"/>
          <w:u w:val="single"/>
        </w:rPr>
        <w:t>ORSF</w:t>
      </w:r>
      <w:r>
        <w:rPr>
          <w:rFonts w:ascii="Arial" w:eastAsia="Times New Roman" w:hAnsi="Arial" w:cs="Arial"/>
          <w:u w:val="single"/>
        </w:rPr>
        <w:t xml:space="preserve"> </w:t>
      </w:r>
      <w:r>
        <w:rPr>
          <w:rFonts w:ascii="Arial" w:hAnsi="Arial" w:cs="Arial"/>
          <w:u w:val="single"/>
        </w:rPr>
        <w:t xml:space="preserve">to </w:t>
      </w:r>
      <w:r w:rsidR="00725237">
        <w:rPr>
          <w:rFonts w:ascii="Arial" w:hAnsi="Arial" w:cs="Arial"/>
          <w:u w:val="single"/>
        </w:rPr>
        <w:t xml:space="preserve">guide decisions </w:t>
      </w:r>
      <w:r w:rsidR="00725237">
        <w:rPr>
          <w:rFonts w:ascii="Arial" w:hAnsi="Arial" w:cs="Arial"/>
          <w:u w:val="single"/>
        </w:rPr>
        <w:t>in clinical settings</w:t>
      </w:r>
      <w:r w:rsidR="00725237">
        <w:rPr>
          <w:rFonts w:ascii="Arial" w:hAnsi="Arial" w:cs="Arial"/>
          <w:u w:val="single"/>
        </w:rPr>
        <w:t xml:space="preserve"> related to </w:t>
      </w:r>
      <w:r>
        <w:rPr>
          <w:rFonts w:ascii="Arial" w:hAnsi="Arial" w:cs="Arial"/>
          <w:u w:val="single"/>
        </w:rPr>
        <w:t>HF</w:t>
      </w:r>
      <w:r w:rsidRPr="002748C1">
        <w:rPr>
          <w:rFonts w:ascii="Arial" w:hAnsi="Arial" w:cs="Arial"/>
          <w:u w:val="single"/>
        </w:rPr>
        <w:t>.</w:t>
      </w:r>
      <w:r>
        <w:rPr>
          <w:rFonts w:ascii="Arial" w:hAnsi="Arial" w:cs="Arial"/>
        </w:rPr>
        <w:t xml:space="preserve"> </w:t>
      </w:r>
      <w:r w:rsidRPr="00C27918">
        <w:rPr>
          <w:rFonts w:ascii="Arial" w:eastAsia="Times New Roman" w:hAnsi="Arial" w:cs="Arial"/>
        </w:rPr>
        <w:t>HF is the leading cause of hospitalization among older adults, and Medicare beneficiaries with HF have the highest readmission rate of any condition.</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{"citationID":"Z6p01wi4","properties":{"formattedCitation":"\\super 16,17\\nosupersub{}","plainCitation":"16,17","noteIndex":0},"citationItems":[{"id":"NSv6CMXM/g5vCial9","uris":["http://www.mendeley.com/documents/?uuid=973fc4ce-af2a-3667-a3f8-7c44fa6c77d5"],"uri":["http://www.mendeley.com/documents/?uuid=973fc4ce-af2a-3667-a3f8-7c44fa6c77d5"],"itemData":{"DOI":"10.1056/NEJMSA0803563","abstract":"Background Reducing rates of rehospitalization has attracted attention from policymakers as a way to improve quality of care and reduce costs. However, we have limited information on the frequency ...","author":[{"dropping-particle":"","family":"Jencks","given":"Stephen F.","non-dropping-particle":"","parse-names":false,"suffix":""},{"dropping-particle":"V.","family":"Williams","given":"Mark","non-dropping-particle":"","parse-names":false,"suffix":""},{"dropping-particle":"","family":"Coleman","given":"Eric A.","non-dropping-particle":"","parse-names":false,"suffix":""}],"container-title":"http://dx.doi.org/10.1056/NEJMsa0803563","id":"ITEM-1","issue":"14","issued":{"date-parts":[["2009","12","10"]]},"page":"1418-1428","publisher":" Massachusetts Medical Society ","title":"Rehospitalizations among Patients in the Medicare Fee-for-Service Program","type":"article-journal","volume":"360"}},{"id":"NSv6CMXM/k4KANRFf","uris":["http://www.mendeley.com/documents/?uuid=f411c5e2-ccb0-429b-a4f0-2f39df734dd8"],"uri":["http://www.mendeley.com/documents/?uuid=f411c5e2-ccb0-429b-a4f0-2f39df734dd8"],"itemData":{"DOI":"10.1161/CIRCHEARTFAILURE.117.004873","ISSN":"19413297","PMID":"30562099","abstract":"BACKGROUND: Heart failure (HF)-a serious and costly condition-is increasingly prevalent. We estimated the US burden including emergency department (ED) visits, inpatient hospitalizations and associated costs, and mortality. METHODS AND RESULTS: We analyzed 2006 to 2014 data from the Healthcare Cost and Utilization Project Nationwide Emergency Department Sample, the Healthcare Cost and Utilization Project National (nationwide) Inpatient Sample, and the National Vital Statistics System. International Classification of Disease codes identified HF and comorbidities. Burden was estimated separately for ED visits, hospitalizations, and mortality. In addition, criteria were applied to identify total unique acute events. Rates of primary HF (primary diagnosis or underlying cause of death) and comorbid HF (comorbid diagnosis or contributing cause of death) were calculated, age standardized to the 2010 US population. In 2014, there were an estimated 1 068 412 ED visits, 978 135 hospitalizations, and 83 705 deaths with primary HF. There were 4 071 546 ED visits, 3 370 856 hospitalizations, and 230 963 deaths with comorbid HF. Between 2006 and 2014, the total unique acute event rate for primary HF declined from 536 to 449 per 100 000 (relative percent change of -16%; P for trend, &lt;0.001) but increased for comorbid HF from 1467 to 1689 per 100 000 (relative percentage change, 15%; P for trend, &lt;0.001). HF-related mortality decreased significantly from 2006 to 2009 but did not change meaningfully after 2009. For hospitalizations with primary HF, the estimated mean cost was $11 552 in 2014, totaling an estimated $11 billion. CONCLUSIONS: Given substantial healthcare and mortality burden of HF, rising healthcare costs, and the aging US population, continued improvements in HF prevention, management, and surveillance are important.","author":[{"dropping-particle":"","family":"Jackson","given":"Sandra L.","non-dropping-particle":"","parse-names":false,"suffix":""},{"dropping-particle":"","family":"Tong","given":"Xin","non-dropping-particle":"","parse-names":false,"suffix":""},{"dropping-particle":"","family":"King","given":"Raymond J.","non-dropping-particle":"","parse-names":false,"suffix":""},{"dropping-particle":"","family":"Loustalot","given":"Fleetwood","non-dropping-particle":"","parse-names":false,"suffix":""},{"dropping-particle":"","family":"Hong","given":"Yuling","non-dropping-particle":"","parse-names":false,"suffix":""},{"dropping-particle":"","family":"Ritchey","given":"Matthew D.","non-dropping-particle":"","parse-names":false,"suffix":""}],"container-title":"Circulation. Heart failure","id":"ITEM-2","issue":"12","issued":{"date-parts":[["2018"]]},"page":"e004873","title":"National Burden of Heart Failure Events in the United States, 2006 to 2014","type":"article-journal","volume":"11"}}],"schema":"https://github.com/citation-style-language/schema/raw/master/csl-citation.json"} </w:instrText>
      </w:r>
      <w:r>
        <w:rPr>
          <w:rFonts w:ascii="Arial" w:eastAsia="Times New Roman" w:hAnsi="Arial" w:cs="Arial"/>
        </w:rPr>
        <w:fldChar w:fldCharType="separate"/>
      </w:r>
      <w:r w:rsidR="00C7224C" w:rsidRPr="00C7224C">
        <w:rPr>
          <w:rFonts w:ascii="Arial" w:hAnsi="Arial" w:cs="Arial"/>
          <w:szCs w:val="24"/>
          <w:vertAlign w:val="superscript"/>
        </w:rPr>
        <w:t>16,17</w:t>
      </w:r>
      <w:r>
        <w:rPr>
          <w:rFonts w:ascii="Arial" w:eastAsia="Times New Roman" w:hAnsi="Arial" w:cs="Arial"/>
        </w:rPr>
        <w:fldChar w:fldCharType="end"/>
      </w:r>
      <w:r>
        <w:rPr>
          <w:rFonts w:ascii="Arial" w:eastAsia="Times New Roman" w:hAnsi="Arial" w:cs="Arial"/>
        </w:rPr>
        <w:t xml:space="preserve"> </w:t>
      </w:r>
      <w:r>
        <w:rPr>
          <w:rFonts w:ascii="Arial" w:hAnsi="Arial" w:cs="Arial"/>
        </w:rPr>
        <w:t>We will develop and evaluate an EHR-adapted model for predicting incident HF risk using</w:t>
      </w:r>
      <w:r w:rsidRPr="0052736C">
        <w:rPr>
          <w:rFonts w:ascii="Arial" w:hAnsi="Arial" w:cs="Arial"/>
        </w:rPr>
        <w:t xml:space="preserve"> patients</w:t>
      </w:r>
      <w:r>
        <w:rPr>
          <w:rFonts w:ascii="Arial" w:hAnsi="Arial" w:cs="Arial"/>
        </w:rPr>
        <w:t xml:space="preserve"> (free of a HF diagnosis)</w:t>
      </w:r>
      <w:r w:rsidRPr="0052736C">
        <w:rPr>
          <w:rFonts w:ascii="Arial" w:hAnsi="Arial" w:cs="Arial"/>
        </w:rPr>
        <w:t xml:space="preserve"> </w:t>
      </w:r>
      <w:r>
        <w:rPr>
          <w:rFonts w:ascii="Arial" w:hAnsi="Arial" w:cs="Arial"/>
        </w:rPr>
        <w:t xml:space="preserve">with a Wake Forest affiliated </w:t>
      </w:r>
      <w:r w:rsidRPr="0052736C">
        <w:rPr>
          <w:rFonts w:ascii="Arial" w:hAnsi="Arial" w:cs="Arial"/>
        </w:rPr>
        <w:t xml:space="preserve">primacy care </w:t>
      </w:r>
      <w:r>
        <w:rPr>
          <w:rFonts w:ascii="Arial" w:hAnsi="Arial" w:cs="Arial"/>
        </w:rPr>
        <w:t>provider part of an affiliated Accountable Care Organization from 2017-</w:t>
      </w:r>
      <w:r w:rsidRPr="006A5C06">
        <w:rPr>
          <w:rFonts w:ascii="Arial" w:hAnsi="Arial" w:cs="Arial"/>
        </w:rPr>
        <w:t>2019 (expected N&gt;50,000 patients).</w:t>
      </w:r>
    </w:p>
    <w:p w14:paraId="486D6524" w14:textId="77777777" w:rsidR="00493F88" w:rsidRDefault="00493F88" w:rsidP="00493F88">
      <w:pPr>
        <w:spacing w:line="240" w:lineRule="auto"/>
        <w:contextualSpacing/>
        <w:rPr>
          <w:rFonts w:ascii="Arial" w:hAnsi="Arial" w:cs="Arial"/>
        </w:rPr>
      </w:pPr>
    </w:p>
    <w:p w14:paraId="27CDE2E2" w14:textId="77777777" w:rsidR="00493F88" w:rsidRDefault="00493F88" w:rsidP="00493F88">
      <w:pPr>
        <w:spacing w:line="240" w:lineRule="auto"/>
        <w:contextualSpacing/>
        <w:rPr>
          <w:rFonts w:ascii="Arial" w:eastAsia="Times New Roman" w:hAnsi="Arial" w:cs="Arial"/>
          <w:b/>
          <w:sz w:val="16"/>
          <w:szCs w:val="16"/>
        </w:rPr>
      </w:pPr>
      <w:commentRangeStart w:id="0"/>
      <w:r>
        <w:rPr>
          <w:rFonts w:ascii="Arial" w:hAnsi="Arial" w:cs="Arial"/>
        </w:rPr>
        <w:t xml:space="preserve">This pilot project would lay the groundwork for numerous future directions. The most immediate direction for the proposed study team would be </w:t>
      </w:r>
      <w:r>
        <w:rPr>
          <w:rFonts w:ascii="Arial" w:hAnsi="Arial" w:cs="Arial"/>
          <w:bCs/>
        </w:rPr>
        <w:t>p</w:t>
      </w:r>
      <w:r w:rsidRPr="00582008">
        <w:rPr>
          <w:rFonts w:ascii="Arial" w:hAnsi="Arial" w:cs="Arial"/>
          <w:bCs/>
        </w:rPr>
        <w:t>rediction of incident frailty</w:t>
      </w:r>
      <w:r w:rsidRPr="002748C1">
        <w:rPr>
          <w:rFonts w:ascii="Arial" w:hAnsi="Arial" w:cs="Arial"/>
          <w:b/>
        </w:rPr>
        <w:t>.</w:t>
      </w:r>
      <w:r>
        <w:rPr>
          <w:rFonts w:ascii="Arial" w:hAnsi="Arial" w:cs="Arial"/>
          <w:b/>
        </w:rPr>
        <w:t xml:space="preserve"> </w:t>
      </w:r>
      <w:r w:rsidRPr="002748C1">
        <w:rPr>
          <w:rFonts w:ascii="Arial" w:hAnsi="Arial" w:cs="Arial"/>
        </w:rPr>
        <w:t xml:space="preserve">There are several ongoing efforts leveraging the </w:t>
      </w:r>
      <w:proofErr w:type="spellStart"/>
      <w:r w:rsidRPr="002748C1">
        <w:rPr>
          <w:rFonts w:ascii="Arial" w:hAnsi="Arial" w:cs="Arial"/>
        </w:rPr>
        <w:t>eFI</w:t>
      </w:r>
      <w:proofErr w:type="spellEnd"/>
      <w:r w:rsidRPr="002748C1">
        <w:rPr>
          <w:rFonts w:ascii="Arial" w:hAnsi="Arial" w:cs="Arial"/>
        </w:rPr>
        <w:t xml:space="preserve"> to target interventions for frail older adults, including targeting outreach of community health workers, optimizing pre-operative screening, </w:t>
      </w:r>
      <w:r>
        <w:rPr>
          <w:rFonts w:ascii="Arial" w:hAnsi="Arial" w:cs="Arial"/>
        </w:rPr>
        <w:t>and deprescribing for patients with type II diabetes. However, these efforts focus on patients that are believed to already be frail (</w:t>
      </w:r>
      <w:proofErr w:type="spellStart"/>
      <w:r>
        <w:rPr>
          <w:rFonts w:ascii="Arial" w:hAnsi="Arial" w:cs="Arial"/>
        </w:rPr>
        <w:t>eFI</w:t>
      </w:r>
      <w:proofErr w:type="spellEnd"/>
      <w:r>
        <w:rPr>
          <w:rFonts w:ascii="Arial" w:hAnsi="Arial" w:cs="Arial"/>
        </w:rPr>
        <w:t>&gt;0.21).</w:t>
      </w:r>
      <w:r w:rsidRPr="002748C1">
        <w:rPr>
          <w:rFonts w:ascii="Arial" w:hAnsi="Arial" w:cs="Arial"/>
        </w:rPr>
        <w:t xml:space="preserve"> </w:t>
      </w:r>
      <w:r>
        <w:rPr>
          <w:rFonts w:ascii="Arial" w:hAnsi="Arial" w:cs="Arial"/>
        </w:rPr>
        <w:t xml:space="preserve">Another interventional target could be identifying patients likely to accumulate more age-related deficits, and thus transition from pre-frailty to frailty. </w:t>
      </w:r>
      <w:r>
        <w:rPr>
          <w:rFonts w:ascii="Arial" w:hAnsi="Arial" w:cs="Arial"/>
        </w:rPr>
        <w:lastRenderedPageBreak/>
        <w:t xml:space="preserve">Using AORSF to predict risk of </w:t>
      </w:r>
      <w:r w:rsidRPr="002748C1">
        <w:rPr>
          <w:rFonts w:ascii="Arial" w:hAnsi="Arial" w:cs="Arial"/>
        </w:rPr>
        <w:t>transition from pre-frailty to frailty</w:t>
      </w:r>
      <w:r>
        <w:rPr>
          <w:rFonts w:ascii="Arial" w:hAnsi="Arial" w:cs="Arial"/>
        </w:rPr>
        <w:t xml:space="preserve"> using the same cohort as in Aim 2 (though including patients with HF diagnoses) could create an opportunity to intervene before the transition.</w:t>
      </w:r>
      <w:commentRangeEnd w:id="0"/>
      <w:r>
        <w:rPr>
          <w:rStyle w:val="CommentReference"/>
        </w:rPr>
        <w:commentReference w:id="0"/>
      </w:r>
    </w:p>
    <w:p w14:paraId="5CE934BF" w14:textId="5A9AB500" w:rsidR="002E04C7" w:rsidRDefault="00F573AE" w:rsidP="002E04C7">
      <w:pPr>
        <w:spacing w:line="240" w:lineRule="auto"/>
        <w:contextualSpacing/>
        <w:rPr>
          <w:rFonts w:ascii="Arial" w:eastAsia="Times New Roman" w:hAnsi="Arial" w:cs="Arial"/>
          <w:b/>
          <w:u w:val="single"/>
        </w:rPr>
      </w:pPr>
      <w:r>
        <w:rPr>
          <w:rFonts w:ascii="Arial" w:eastAsia="Times New Roman" w:hAnsi="Arial" w:cs="Arial"/>
          <w:b/>
          <w:u w:val="single"/>
        </w:rPr>
        <w:t>RESEARCH PLAN</w:t>
      </w:r>
    </w:p>
    <w:p w14:paraId="799967DD" w14:textId="77777777" w:rsidR="00F573AE" w:rsidRDefault="00F573AE" w:rsidP="002E04C7">
      <w:pPr>
        <w:spacing w:line="240" w:lineRule="auto"/>
        <w:contextualSpacing/>
        <w:rPr>
          <w:rFonts w:ascii="Arial" w:eastAsia="Times New Roman" w:hAnsi="Arial" w:cs="Arial"/>
          <w:b/>
          <w:u w:val="single"/>
        </w:rPr>
      </w:pPr>
    </w:p>
    <w:p w14:paraId="0D327962" w14:textId="77777777" w:rsidR="00F573AE" w:rsidRDefault="00DF1856" w:rsidP="002E04C7">
      <w:pPr>
        <w:spacing w:line="240" w:lineRule="auto"/>
        <w:contextualSpacing/>
        <w:rPr>
          <w:rFonts w:ascii="Arial" w:eastAsia="Times New Roman" w:hAnsi="Arial" w:cs="Arial"/>
        </w:rPr>
      </w:pPr>
      <w:r>
        <w:rPr>
          <w:rFonts w:ascii="Arial" w:eastAsia="Times New Roman" w:hAnsi="Arial" w:cs="Arial"/>
          <w:b/>
          <w:u w:val="single"/>
        </w:rPr>
        <w:t xml:space="preserve">Background and </w:t>
      </w:r>
      <w:r w:rsidR="00F573AE" w:rsidRPr="00F573AE">
        <w:rPr>
          <w:rFonts w:ascii="Arial" w:eastAsia="Times New Roman" w:hAnsi="Arial" w:cs="Arial"/>
          <w:b/>
          <w:u w:val="single"/>
        </w:rPr>
        <w:t>Significance</w:t>
      </w:r>
      <w:r w:rsidR="00F573AE" w:rsidRPr="00F573AE">
        <w:rPr>
          <w:rFonts w:ascii="Arial" w:eastAsia="Times New Roman" w:hAnsi="Arial" w:cs="Arial"/>
        </w:rPr>
        <w:t xml:space="preserve"> </w:t>
      </w:r>
    </w:p>
    <w:p w14:paraId="64674DE3" w14:textId="77777777" w:rsidR="00DF1856" w:rsidRDefault="00DF1856" w:rsidP="002E04C7">
      <w:pPr>
        <w:spacing w:line="240" w:lineRule="auto"/>
        <w:contextualSpacing/>
        <w:rPr>
          <w:rFonts w:ascii="Arial" w:eastAsia="Times New Roman" w:hAnsi="Arial" w:cs="Arial"/>
        </w:rPr>
      </w:pPr>
    </w:p>
    <w:p w14:paraId="6A23DA86" w14:textId="53F2C66F" w:rsidR="007E5E66" w:rsidRDefault="00F573AE" w:rsidP="002E04C7">
      <w:pPr>
        <w:spacing w:line="240" w:lineRule="auto"/>
        <w:contextualSpacing/>
        <w:rPr>
          <w:rFonts w:ascii="Arial" w:eastAsia="Times New Roman" w:hAnsi="Arial" w:cs="Arial"/>
        </w:rPr>
      </w:pPr>
      <w:r>
        <w:rPr>
          <w:rFonts w:ascii="Arial" w:eastAsia="Times New Roman" w:hAnsi="Arial" w:cs="Arial"/>
        </w:rPr>
        <w:t>Machine learning and artificial intelligence are expected to significantly influence medical research and practice,</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{"citationID":"pXyXit7o","properties":{"formattedCitation":"\\super 1\\nosupersub{}","plainCitation":"1","noteIndex":0},"citationItems":[{"id":"NSv6CMXM/hTs1TG9F","uris":["http://www.mendeley.com/documents/?uuid=975d2066-dc0d-4e8a-bf55-c1dc837233ae","http://www.mendeley.com/documents/?uuid=18a0f727-3d48-45c1-b352-64634c15d8f9"],"uri":["http://www.mendeley.com/documents/?uuid=975d2066-dc0d-4e8a-bf55-c1dc837233ae","http://www.mendeley.com/documents/?uuid=18a0f727-3d48-45c1-b352-64634c15d8f9"],"itemData":{"DOI":"10.1038/s41746-020-00333-z","ISSN":"2398-6352","abstract":"Artificial intelligence (A.I.) is expected to significantly influence the practice of medicine and the delivery of healthcare in the near future. While there are only a handful of practical examples for its medical use with enough evidence, hype and attention around the topic are significant. There are so many papers, conference talks, misleading news headlines and study interpretations that a short and visual guide any medical professional can refer back to in their professional life might be useful. For this, it is critical that physicians understand the basics of the technology so they can see beyond the hype, evaluate A.I.-based studies and clinical validation; as well as acknowledge the limitations and opportunities of A.I. This paper aims to serve as a short, visual and digestible repository of information and details every physician might need to know in the age of A.I. We describe the simple definition of A.I., its levels, its methods, the differences between the methods with medical examples, the potential benefits, dangers, challenges of A.I., as well as attempt to provide a futuristic vision about using it in an everyday medical practice.","author":[{"dropping-particle":"","family":"Meskó","given":"Bertalan","non-dropping-particle":"","parse-names":false,"suffix":""},{"dropping-particle":"","family":"Görög","given":"Marton","non-dropping-particle":"","parse-names":false,"suffix":""}],"container-title":"npj Digital Medicine","id":"ITEM-1","issue":"1","issued":{"date-parts":[["2020","12"]]},"page":"126","title":"A short guide for medical professionals in the era of artificial intelligence","type":"article-journal","volume":"3"}}],"schema":"https://github.com/citation-style-language/schema/raw/master/csl-citation.json"} </w:instrText>
      </w:r>
      <w:r>
        <w:rPr>
          <w:rFonts w:ascii="Arial" w:eastAsia="Times New Roman" w:hAnsi="Arial" w:cs="Arial"/>
        </w:rPr>
        <w:fldChar w:fldCharType="separate"/>
      </w:r>
      <w:r w:rsidR="00032463" w:rsidRPr="00032463">
        <w:rPr>
          <w:rFonts w:ascii="Arial" w:hAnsi="Arial" w:cs="Arial"/>
          <w:szCs w:val="24"/>
          <w:vertAlign w:val="superscript"/>
        </w:rPr>
        <w:t>1</w:t>
      </w:r>
      <w:r>
        <w:rPr>
          <w:rFonts w:ascii="Arial" w:eastAsia="Times New Roman" w:hAnsi="Arial" w:cs="Arial"/>
        </w:rPr>
        <w:fldChar w:fldCharType="end"/>
      </w:r>
      <w:r>
        <w:rPr>
          <w:rFonts w:ascii="Arial" w:eastAsia="Times New Roman" w:hAnsi="Arial" w:cs="Arial"/>
        </w:rPr>
        <w:t xml:space="preserve"> facilitated by </w:t>
      </w:r>
      <w:r w:rsidR="00BE268F">
        <w:rPr>
          <w:rFonts w:ascii="Arial" w:eastAsia="Times New Roman" w:hAnsi="Arial" w:cs="Arial"/>
        </w:rPr>
        <w:t xml:space="preserve">the </w:t>
      </w:r>
      <w:r>
        <w:rPr>
          <w:rFonts w:ascii="Arial" w:eastAsia="Times New Roman" w:hAnsi="Arial" w:cs="Arial"/>
        </w:rPr>
        <w:t>ongoing expansion of electronic health record (EHR) systems since 2009.</w:t>
      </w:r>
      <w:r>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{"citationID":"wmrwdQgx","properties":{"formattedCitation":"\\super 2\\nosupersub{}","plainCitation":"2","noteIndex":0},"citationItems":[{"id":"NSv6CMXM/gzoSFr9n","uris":["http://www.mendeley.com/documents/?uuid=a2b2dc6e-7822-39c2-aac5-868703c5fdc4"],"uri":["http://www.mendeley.com/documents/?uuid=a2b2dc6e-7822-39c2-aac5-868703c5fdc4"],"itemData":{"DOI":"10.15265/IYS-2016-S006","PMID":"27199197","abstract":"OBJECTIVES: Describe the state of Electronic Health Records (EHRs) in 1992 and their evolution by 2015 and where EHRs are expected to be in 25 years. Further to discuss the expectations for EHRs in 1992 and explore which of them were realized and what events accelerated or disrupted/derailed how EHRs evolved.\nMETHODS: Literature search based on \"Electronic Health Record\", \"Medical Record\", and \"Medical Chart\" using Medline, Google, Wikipedia Medical, and Cochrane Libraries resulted in an initial review of 2,356 abstracts and other information in papers and books. Additional papers and books were identified through the review of references cited in the initial review.\nRESULTS: By 1992, hardware had become more affordable, powerful, and compact and the use of personal computers, local area networks, and the Internet provided faster and easier access to medical information. EHRs were initially developed and used at academic medical facilities but since most have been replaced by large vendor EHRs. While EHR use has increased and clinicians are being prepared to practice in an EHR-mediated world, technical issues have been overshadowed by procedural, professional, social, political, and especially ethical issues as well as the need for compliance with standards and information security. There have been enormous advancements that have taken place, but many of the early expectations for EHRs have not been realized and current EHRs still do not meet the needs of today's rapidly changing healthcare environment.\nCONCLUSION: The current use of EHRs initiated by new technology would have been hard to foresee. Current and new EHR technology will help to provide international standards for interoperable applications that use health, social, economic, behavioral, and environmental data to communicate, interpret, and act intelligently upon complex healthcare information to foster precision medicine and a learning health system.","author":[{"dropping-particle":"","family":"Evans","given":"R. S.","non-dropping-particle":"","parse-names":false,"suffix":""}],"container-title":"Yearbook of Medical Informatics","id":"ITEM-1","issue":"Suppl 1","issued":{"date-parts":[["2016","5","20"]]},"page":"S48","publisher":"Thieme Medical Publishers","title":"Electronic Health Records: Then, Now, and in the Future","type":"article-journal"}}],"schema":"https://github.com/citation-style-language/schema/raw/master/csl-citation.json"} </w:instrText>
      </w:r>
      <w:r>
        <w:rPr>
          <w:rFonts w:ascii="Arial" w:eastAsia="Times New Roman" w:hAnsi="Arial" w:cs="Arial"/>
        </w:rPr>
        <w:fldChar w:fldCharType="separate"/>
      </w:r>
      <w:r w:rsidR="00032463" w:rsidRPr="00032463">
        <w:rPr>
          <w:rFonts w:ascii="Arial" w:hAnsi="Arial" w:cs="Arial"/>
          <w:szCs w:val="24"/>
          <w:vertAlign w:val="superscript"/>
        </w:rPr>
        <w:t>2</w:t>
      </w:r>
      <w:r>
        <w:rPr>
          <w:rFonts w:ascii="Arial" w:eastAsia="Times New Roman" w:hAnsi="Arial" w:cs="Arial"/>
        </w:rPr>
        <w:fldChar w:fldCharType="end"/>
      </w:r>
      <w:ins w:id="1" w:author="Nicholas M. Pajewski" w:date="2021-11-15T20:02:00Z">
        <w:r w:rsidR="00842601">
          <w:rPr>
            <w:rFonts w:ascii="Arial" w:eastAsia="Times New Roman" w:hAnsi="Arial" w:cs="Arial"/>
          </w:rPr>
          <w:t xml:space="preserve"> </w:t>
        </w:r>
      </w:ins>
      <w:del w:id="2" w:author="Nicholas M. Pajewski" w:date="2021-11-15T20:02:00Z">
        <w:r w:rsidDel="00842601">
          <w:rPr>
            <w:rFonts w:ascii="Arial" w:eastAsia="Times New Roman" w:hAnsi="Arial" w:cs="Arial"/>
          </w:rPr>
          <w:delText xml:space="preserve"> </w:delText>
        </w:r>
      </w:del>
      <w:r w:rsidR="000E0367">
        <w:rPr>
          <w:rFonts w:ascii="Arial" w:eastAsia="Times New Roman" w:hAnsi="Arial" w:cs="Arial"/>
        </w:rPr>
        <w:t xml:space="preserve">However, </w:t>
      </w:r>
      <w:r w:rsidR="00842601">
        <w:rPr>
          <w:rFonts w:ascii="Arial" w:eastAsia="Times New Roman" w:hAnsi="Arial" w:cs="Arial"/>
        </w:rPr>
        <w:t>f</w:t>
      </w:r>
      <w:r w:rsidR="000E0367">
        <w:rPr>
          <w:rFonts w:ascii="Arial" w:eastAsia="Times New Roman" w:hAnsi="Arial" w:cs="Arial"/>
        </w:rPr>
        <w:t xml:space="preserve">ew </w:t>
      </w:r>
      <w:r w:rsidR="00895308">
        <w:rPr>
          <w:rFonts w:ascii="Arial" w:eastAsia="Times New Roman" w:hAnsi="Arial" w:cs="Arial"/>
        </w:rPr>
        <w:t>machine learning</w:t>
      </w:r>
      <w:r w:rsidR="000E0367">
        <w:rPr>
          <w:rFonts w:ascii="Arial" w:eastAsia="Times New Roman" w:hAnsi="Arial" w:cs="Arial"/>
        </w:rPr>
        <w:t xml:space="preserve"> algorithms have overcome the ‘</w:t>
      </w:r>
      <w:r w:rsidR="00895308">
        <w:rPr>
          <w:rFonts w:ascii="Arial" w:eastAsia="Times New Roman" w:hAnsi="Arial" w:cs="Arial"/>
        </w:rPr>
        <w:t>artificial intelligence</w:t>
      </w:r>
      <w:r w:rsidR="000E0367">
        <w:rPr>
          <w:rFonts w:ascii="Arial" w:eastAsia="Times New Roman" w:hAnsi="Arial" w:cs="Arial"/>
        </w:rPr>
        <w:t xml:space="preserve"> chasm,’ </w:t>
      </w:r>
      <w:r w:rsidR="00895308" w:rsidRPr="00895308">
        <w:rPr>
          <w:rFonts w:ascii="Arial" w:eastAsia="Times New Roman" w:hAnsi="Arial" w:cs="Arial"/>
          <w:i/>
          <w:iCs/>
        </w:rPr>
        <w:t>i.e.</w:t>
      </w:r>
      <w:r w:rsidR="00895308">
        <w:rPr>
          <w:rFonts w:ascii="Arial" w:eastAsia="Times New Roman" w:hAnsi="Arial" w:cs="Arial"/>
        </w:rPr>
        <w:t xml:space="preserve">, </w:t>
      </w:r>
      <w:r w:rsidR="000E0367" w:rsidRPr="00323C4E">
        <w:rPr>
          <w:rFonts w:ascii="Arial" w:eastAsia="Times New Roman" w:hAnsi="Arial" w:cs="Arial"/>
        </w:rPr>
        <w:t xml:space="preserve">the </w:t>
      </w:r>
      <w:r w:rsidR="00895308">
        <w:rPr>
          <w:rFonts w:ascii="Arial" w:eastAsia="Times New Roman" w:hAnsi="Arial" w:cs="Arial"/>
        </w:rPr>
        <w:t>gap</w:t>
      </w:r>
      <w:r w:rsidR="000E0367" w:rsidRPr="00323C4E">
        <w:rPr>
          <w:rFonts w:ascii="Arial" w:eastAsia="Times New Roman" w:hAnsi="Arial" w:cs="Arial"/>
        </w:rPr>
        <w:t xml:space="preserve"> between developing a scientifically sound </w:t>
      </w:r>
      <w:r w:rsidR="000E0367" w:rsidRPr="00323C4E">
        <w:rPr>
          <w:rFonts w:ascii="Arial" w:eastAsia="Times New Roman" w:hAnsi="Arial" w:cs="Arial"/>
        </w:rPr>
        <w:t xml:space="preserve">algorithm and its </w:t>
      </w:r>
      <w:r w:rsidR="000E0367">
        <w:rPr>
          <w:rFonts w:ascii="Arial" w:eastAsia="Times New Roman" w:hAnsi="Arial" w:cs="Arial"/>
        </w:rPr>
        <w:t xml:space="preserve">beneficial </w:t>
      </w:r>
      <w:r w:rsidR="000E0367" w:rsidRPr="00323C4E">
        <w:rPr>
          <w:rFonts w:ascii="Arial" w:eastAsia="Times New Roman" w:hAnsi="Arial" w:cs="Arial"/>
        </w:rPr>
        <w:t>use in real-world application</w:t>
      </w:r>
      <w:r w:rsidR="00895308">
        <w:rPr>
          <w:rFonts w:ascii="Arial" w:eastAsia="Times New Roman" w:hAnsi="Arial" w:cs="Arial"/>
        </w:rPr>
        <w:t>s</w:t>
      </w:r>
      <w:r w:rsidR="000E0367">
        <w:rPr>
          <w:rFonts w:ascii="Arial" w:eastAsia="Times New Roman" w:hAnsi="Arial" w:cs="Arial"/>
        </w:rPr>
        <w:t>.</w:t>
      </w:r>
      <w:r w:rsidR="000E0367">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{"citationID":"8fLGR3bj","properties":{"formattedCitation":"\\super 3\\nosupersub{}","plainCitation":"3","noteIndex":0},"citationItems":[{"id":"NSv6CMXM/lz0MNcPx","uris":["http://www.mendeley.com/documents/?uuid=4f75fb43-7797-4e1b-b0e3-bf8e3f694935","http://www.mendeley.com/documents/?uuid=951fd3d9-b5e5-4c37-90de-2121af06d54b"],"uri":["http://www.mendeley.com/documents/?uuid=4f75fb43-7797-4e1b-b0e3-bf8e3f694935","http://www.mendeley.com/documents/?uuid=951fd3d9-b5e5-4c37-90de-2121af06d54b"],"itemData":{"DOI":"10.1038/s41746-018-0048-y","ISSN":"2398-6352","author":[{"dropping-particle":"","family":"Keane","given":"Pearse A.","non-dropping-particle":"","parse-names":false,"suffix":""},{"dropping-particle":"","family":"Topol","given":"Eric J.","non-dropping-particle":"","parse-names":false,"suffix":""}],"container-title":"npj Digital Medicine","id":"ITEM-1","issue":"1","issued":{"date-parts":[["2018","12"]]},"page":"40","title":"With an eye to AI and autonomous diagnosis","type":"article-journal","volume":"1"}}],"schema":"https://github.com/citation-style-language/schema/raw/master/csl-citation.json"} </w:instrText>
      </w:r>
      <w:r w:rsidR="000E0367">
        <w:rPr>
          <w:rFonts w:ascii="Arial" w:eastAsia="Times New Roman" w:hAnsi="Arial" w:cs="Arial"/>
        </w:rPr>
        <w:fldChar w:fldCharType="separate"/>
      </w:r>
      <w:r w:rsidR="00032463" w:rsidRPr="00032463">
        <w:rPr>
          <w:rFonts w:ascii="Arial" w:hAnsi="Arial" w:cs="Arial"/>
          <w:szCs w:val="24"/>
          <w:vertAlign w:val="superscript"/>
        </w:rPr>
        <w:t>3</w:t>
      </w:r>
      <w:r w:rsidR="000E0367">
        <w:rPr>
          <w:rFonts w:ascii="Arial" w:eastAsia="Times New Roman" w:hAnsi="Arial" w:cs="Arial"/>
        </w:rPr>
        <w:fldChar w:fldCharType="end"/>
      </w:r>
      <w:r w:rsidR="000E0367" w:rsidRPr="000E0367">
        <w:rPr>
          <w:rFonts w:ascii="Arial" w:eastAsia="Times New Roman" w:hAnsi="Arial" w:cs="Arial"/>
        </w:rPr>
        <w:t xml:space="preserve"> </w:t>
      </w:r>
      <w:r w:rsidR="00E476BD">
        <w:rPr>
          <w:rFonts w:ascii="Arial" w:eastAsia="Times New Roman" w:hAnsi="Arial" w:cs="Arial"/>
        </w:rPr>
        <w:t xml:space="preserve">A data-driven learning healthcare system that bridges the </w:t>
      </w:r>
      <w:r w:rsidR="00895308">
        <w:rPr>
          <w:rFonts w:ascii="Arial" w:eastAsia="Times New Roman" w:hAnsi="Arial" w:cs="Arial"/>
        </w:rPr>
        <w:t>artificial intelligence</w:t>
      </w:r>
      <w:r w:rsidR="00E476BD">
        <w:rPr>
          <w:rFonts w:ascii="Arial" w:eastAsia="Times New Roman" w:hAnsi="Arial" w:cs="Arial"/>
        </w:rPr>
        <w:t xml:space="preserve"> chasm requires prediction models with accuracy, interpretability, and robustness in the presence of </w:t>
      </w:r>
      <w:r w:rsidR="00AC4A84">
        <w:rPr>
          <w:rFonts w:ascii="Arial" w:eastAsia="Times New Roman" w:hAnsi="Arial" w:cs="Arial"/>
        </w:rPr>
        <w:t>noisy</w:t>
      </w:r>
      <w:r w:rsidR="00842601">
        <w:rPr>
          <w:rFonts w:ascii="Arial" w:eastAsia="Times New Roman" w:hAnsi="Arial" w:cs="Arial"/>
        </w:rPr>
        <w:t xml:space="preserve"> and irregular </w:t>
      </w:r>
      <w:r w:rsidR="00E476BD">
        <w:rPr>
          <w:rFonts w:ascii="Arial" w:eastAsia="Times New Roman" w:hAnsi="Arial" w:cs="Arial"/>
        </w:rPr>
        <w:t>data</w:t>
      </w:r>
      <w:r w:rsidR="00BE268F">
        <w:rPr>
          <w:rFonts w:ascii="Arial" w:eastAsia="Times New Roman" w:hAnsi="Arial" w:cs="Arial"/>
        </w:rPr>
        <w:t>,</w:t>
      </w:r>
      <w:r w:rsidR="00842601">
        <w:rPr>
          <w:rFonts w:ascii="Arial" w:eastAsia="Times New Roman" w:hAnsi="Arial" w:cs="Arial"/>
        </w:rPr>
        <w:t xml:space="preserve"> </w:t>
      </w:r>
      <w:r w:rsidR="00BE268F">
        <w:rPr>
          <w:rFonts w:ascii="Arial" w:eastAsia="Times New Roman" w:hAnsi="Arial" w:cs="Arial"/>
        </w:rPr>
        <w:t>subject to</w:t>
      </w:r>
      <w:r w:rsidR="00842601">
        <w:rPr>
          <w:rFonts w:ascii="Arial" w:eastAsia="Times New Roman" w:hAnsi="Arial" w:cs="Arial"/>
        </w:rPr>
        <w:t xml:space="preserve"> imperfect ascertainment and documentation.</w:t>
      </w:r>
      <w:r w:rsidR="00BE268F">
        <w:rPr>
          <w:rFonts w:ascii="Arial" w:eastAsia="Times New Roman" w:hAnsi="Arial" w:cs="Arial"/>
        </w:rPr>
        <w:t xml:space="preserve"> </w:t>
      </w:r>
    </w:p>
    <w:p w14:paraId="7C833772" w14:textId="77777777" w:rsidR="007E5E66" w:rsidRDefault="007E5E66" w:rsidP="002E04C7">
      <w:pPr>
        <w:spacing w:line="240" w:lineRule="auto"/>
        <w:contextualSpacing/>
        <w:rPr>
          <w:rFonts w:ascii="Arial" w:eastAsia="Times New Roman" w:hAnsi="Arial" w:cs="Arial"/>
        </w:rPr>
      </w:pPr>
    </w:p>
    <w:p w14:paraId="30FBA43F" w14:textId="722FDF7C" w:rsidR="00AC4A84" w:rsidRPr="00895308" w:rsidRDefault="001531F4" w:rsidP="00AC4A84">
      <w:pPr>
        <w:spacing w:line="240" w:lineRule="auto"/>
        <w:contextualSpacing/>
        <w:rPr>
          <w:rFonts w:ascii="Arial" w:eastAsia="Times New Roman" w:hAnsi="Arial" w:cs="Arial"/>
        </w:rPr>
      </w:pPr>
      <w:r>
        <w:rPr>
          <w:rFonts w:ascii="Arial" w:eastAsia="Times New Roman" w:hAnsi="Arial" w:cs="Arial"/>
        </w:rPr>
        <w:t>Neural networks are at the forefront of</w:t>
      </w:r>
      <w:r w:rsidR="00AC4A84">
        <w:rPr>
          <w:rFonts w:ascii="Arial" w:eastAsia="Times New Roman" w:hAnsi="Arial" w:cs="Arial"/>
        </w:rPr>
        <w:t xml:space="preserve"> </w:t>
      </w:r>
      <w:r w:rsidR="00895308">
        <w:rPr>
          <w:rFonts w:ascii="Arial" w:eastAsia="Times New Roman" w:hAnsi="Arial" w:cs="Arial"/>
        </w:rPr>
        <w:t>artificial intell</w:t>
      </w:r>
      <w:r w:rsidR="00F025AC">
        <w:rPr>
          <w:rFonts w:ascii="Arial" w:eastAsia="Times New Roman" w:hAnsi="Arial" w:cs="Arial"/>
        </w:rPr>
        <w:t>igence</w:t>
      </w:r>
      <w:r w:rsidR="00AC4A84">
        <w:rPr>
          <w:rFonts w:ascii="Arial" w:eastAsia="Times New Roman" w:hAnsi="Arial" w:cs="Arial"/>
        </w:rPr>
        <w:t xml:space="preserve"> for</w:t>
      </w:r>
      <w:r>
        <w:rPr>
          <w:rFonts w:ascii="Arial" w:eastAsia="Times New Roman" w:hAnsi="Arial" w:cs="Arial"/>
        </w:rPr>
        <w:t xml:space="preserve"> </w:t>
      </w:r>
      <w:r w:rsidR="00842601">
        <w:rPr>
          <w:rFonts w:ascii="Arial" w:eastAsia="Times New Roman" w:hAnsi="Arial" w:cs="Arial"/>
        </w:rPr>
        <w:t xml:space="preserve">classification based on </w:t>
      </w:r>
      <w:r w:rsidR="00D2008D">
        <w:rPr>
          <w:rFonts w:ascii="Arial" w:eastAsia="Times New Roman" w:hAnsi="Arial" w:cs="Arial"/>
        </w:rPr>
        <w:t>image</w:t>
      </w:r>
      <w:r w:rsidR="00842601">
        <w:rPr>
          <w:rFonts w:ascii="Arial" w:eastAsia="Times New Roman" w:hAnsi="Arial" w:cs="Arial"/>
        </w:rPr>
        <w:t>s</w:t>
      </w:r>
      <w:r w:rsidR="007E5E66">
        <w:rPr>
          <w:rFonts w:ascii="Arial" w:eastAsia="Times New Roman" w:hAnsi="Arial" w:cs="Arial"/>
        </w:rPr>
        <w:t xml:space="preserve">, text, </w:t>
      </w:r>
      <w:r w:rsidR="00842601">
        <w:rPr>
          <w:rFonts w:ascii="Arial" w:eastAsia="Times New Roman" w:hAnsi="Arial" w:cs="Arial"/>
        </w:rPr>
        <w:t xml:space="preserve">or </w:t>
      </w:r>
      <w:r w:rsidR="007E5E66">
        <w:rPr>
          <w:rFonts w:ascii="Arial" w:eastAsia="Times New Roman" w:hAnsi="Arial" w:cs="Arial"/>
        </w:rPr>
        <w:t xml:space="preserve">audio </w:t>
      </w:r>
      <w:r w:rsidR="00AC4A84">
        <w:rPr>
          <w:rFonts w:ascii="Arial" w:eastAsia="Times New Roman" w:hAnsi="Arial" w:cs="Arial"/>
        </w:rPr>
        <w:t>data</w:t>
      </w:r>
      <w:r>
        <w:rPr>
          <w:rFonts w:ascii="Arial" w:eastAsia="Times New Roman" w:hAnsi="Arial" w:cs="Arial"/>
        </w:rPr>
        <w:t xml:space="preserve">, but they have </w:t>
      </w:r>
      <w:r w:rsidR="00AC4A84">
        <w:rPr>
          <w:rFonts w:ascii="Arial" w:eastAsia="Times New Roman" w:hAnsi="Arial" w:cs="Arial"/>
        </w:rPr>
        <w:t xml:space="preserve">had </w:t>
      </w:r>
      <w:r>
        <w:rPr>
          <w:rFonts w:ascii="Arial" w:eastAsia="Times New Roman" w:hAnsi="Arial" w:cs="Arial"/>
        </w:rPr>
        <w:t xml:space="preserve">limited success with </w:t>
      </w:r>
      <w:r w:rsidR="001A2EE7">
        <w:rPr>
          <w:rFonts w:ascii="Arial" w:eastAsia="Times New Roman" w:hAnsi="Arial" w:cs="Arial"/>
        </w:rPr>
        <w:t>structured</w:t>
      </w:r>
      <w:r w:rsidR="00842601">
        <w:rPr>
          <w:rFonts w:ascii="Arial" w:eastAsia="Times New Roman" w:hAnsi="Arial" w:cs="Arial"/>
        </w:rPr>
        <w:t xml:space="preserve"> clinical </w:t>
      </w:r>
      <w:r>
        <w:rPr>
          <w:rFonts w:ascii="Arial" w:eastAsia="Times New Roman" w:hAnsi="Arial" w:cs="Arial"/>
        </w:rPr>
        <w:t>data</w:t>
      </w:r>
      <w:r w:rsidR="007E5E66">
        <w:rPr>
          <w:rFonts w:ascii="Arial" w:eastAsia="Times New Roman" w:hAnsi="Arial" w:cs="Arial"/>
        </w:rPr>
        <w:t>.</w:t>
      </w:r>
      <w:r w:rsidR="007F11AD">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{"citationID":"nramLUCt","properties":{"formattedCitation":"\\super 18\\nosupersub{}","plainCitation":"18","noteIndex":0},"citationItems":[{"id":"NSv6CMXM/Y7yuJv0F","uris":["http://www.mendeley.com/documents/?uuid=d44907cb-5aa6-3e2b-93de-2a792128fa23"],"uri":["http://www.mendeley.com/documents/?uuid=d44907cb-5aa6-3e2b-93de-2a792128fa23"],"itemData":{"abstract":"We propose a novel high-performance and interpretable canon-ical deep tabular data learning architecture, TabNet. TabNet uses sequential attention to choose which features to reason from at each decision step, enabling interpretability and more efficient learning as the learning capacity is used for the most salient features. We demonstrate that TabNet outperforms other variants on a wide range of non-performance-saturated tabular datasets and yields interpretable feature attributions plus insights into its global behavior. Finally, we demonstrate self-supervised learning for tabular data, significantly improving performance when unlabeled data is abundant.","author":[{"dropping-particle":"","family":"Arık","given":"SO","non-dropping-particle":"","parse-names":false,"suffix":""},{"dropping-particle":"","family":"arXiv","given":"T Pfister -","non-dropping-particle":"","parse-names":false,"suffix":""},{"dropping-particle":"","family":"2020","given":"undefined","non-dropping-particle":"","parse-names":false,"suffix":""}],"container-title":"aaai.org","id":"ITEM-1","issued":{"date-parts":[["0"]]},"title":"Tabnet: Attentive interpretable tabular learning","type":"article-journal"}}],"schema":"https://github.com/citation-style-language/schema/raw/master/csl-citation.json"} </w:instrText>
      </w:r>
      <w:r w:rsidR="007F11AD">
        <w:rPr>
          <w:rFonts w:ascii="Arial" w:eastAsia="Times New Roman" w:hAnsi="Arial" w:cs="Arial"/>
        </w:rPr>
        <w:fldChar w:fldCharType="separate"/>
      </w:r>
      <w:r w:rsidR="00C7224C" w:rsidRPr="00C7224C">
        <w:rPr>
          <w:rFonts w:ascii="Arial" w:hAnsi="Arial" w:cs="Arial"/>
          <w:szCs w:val="24"/>
          <w:vertAlign w:val="superscript"/>
        </w:rPr>
        <w:t>18</w:t>
      </w:r>
      <w:r w:rsidR="007F11AD">
        <w:rPr>
          <w:rFonts w:ascii="Arial" w:eastAsia="Times New Roman" w:hAnsi="Arial" w:cs="Arial"/>
        </w:rPr>
        <w:fldChar w:fldCharType="end"/>
      </w:r>
      <w:r>
        <w:rPr>
          <w:rFonts w:ascii="Arial" w:eastAsia="Times New Roman" w:hAnsi="Arial" w:cs="Arial"/>
        </w:rPr>
        <w:t xml:space="preserve"> </w:t>
      </w:r>
      <w:r w:rsidR="00F07B0E">
        <w:rPr>
          <w:rFonts w:ascii="Arial" w:eastAsia="Times New Roman" w:hAnsi="Arial" w:cs="Arial"/>
        </w:rPr>
        <w:t>I</w:t>
      </w:r>
      <w:r>
        <w:rPr>
          <w:rFonts w:ascii="Arial" w:eastAsia="Times New Roman" w:hAnsi="Arial" w:cs="Arial"/>
        </w:rPr>
        <w:t xml:space="preserve">n a recent analysis </w:t>
      </w:r>
      <w:r w:rsidR="001A2EE7">
        <w:rPr>
          <w:rFonts w:ascii="Arial" w:eastAsia="Times New Roman" w:hAnsi="Arial" w:cs="Arial"/>
        </w:rPr>
        <w:t>of prediction</w:t>
      </w:r>
      <w:r w:rsidR="007F11AD">
        <w:rPr>
          <w:rFonts w:ascii="Arial" w:eastAsia="Times New Roman" w:hAnsi="Arial" w:cs="Arial"/>
        </w:rPr>
        <w:t xml:space="preserve"> </w:t>
      </w:r>
      <w:r>
        <w:rPr>
          <w:rFonts w:ascii="Arial" w:eastAsia="Times New Roman" w:hAnsi="Arial" w:cs="Arial"/>
        </w:rPr>
        <w:t xml:space="preserve">models </w:t>
      </w:r>
      <w:r w:rsidR="001A2EE7">
        <w:rPr>
          <w:rFonts w:ascii="Arial" w:eastAsia="Times New Roman" w:hAnsi="Arial" w:cs="Arial"/>
        </w:rPr>
        <w:t>for 30-day</w:t>
      </w:r>
      <w:r>
        <w:rPr>
          <w:rFonts w:ascii="Arial" w:eastAsia="Times New Roman" w:hAnsi="Arial" w:cs="Arial"/>
        </w:rPr>
        <w:t xml:space="preserve"> readmission following hospitalization for heart failure, neural networks </w:t>
      </w:r>
      <w:r w:rsidR="0059593D">
        <w:rPr>
          <w:rFonts w:ascii="Arial" w:eastAsia="Times New Roman" w:hAnsi="Arial" w:cs="Arial"/>
        </w:rPr>
        <w:t>obtained concordance (C-) statistic</w:t>
      </w:r>
      <w:r w:rsidR="00D2008D">
        <w:rPr>
          <w:rFonts w:ascii="Arial" w:eastAsia="Times New Roman" w:hAnsi="Arial" w:cs="Arial"/>
        </w:rPr>
        <w:t>s</w:t>
      </w:r>
      <w:r w:rsidR="0059593D">
        <w:rPr>
          <w:rFonts w:ascii="Arial" w:eastAsia="Times New Roman" w:hAnsi="Arial" w:cs="Arial"/>
        </w:rPr>
        <w:t xml:space="preserve"> ranging from 0.628 to 0.64</w:t>
      </w:r>
      <w:r w:rsidR="00565173">
        <w:rPr>
          <w:rFonts w:ascii="Arial" w:eastAsia="Times New Roman" w:hAnsi="Arial" w:cs="Arial"/>
        </w:rPr>
        <w:t>3</w:t>
      </w:r>
      <w:r w:rsidR="0059593D">
        <w:rPr>
          <w:rFonts w:ascii="Arial" w:eastAsia="Times New Roman" w:hAnsi="Arial" w:cs="Arial"/>
        </w:rPr>
        <w:t xml:space="preserve">, </w:t>
      </w:r>
      <w:r w:rsidR="00565173">
        <w:rPr>
          <w:rFonts w:ascii="Arial" w:eastAsia="Times New Roman" w:hAnsi="Arial" w:cs="Arial"/>
        </w:rPr>
        <w:t xml:space="preserve">which was no better that predictions obtained from standard </w:t>
      </w:r>
      <w:r w:rsidR="0059593D">
        <w:rPr>
          <w:rFonts w:ascii="Arial" w:eastAsia="Times New Roman" w:hAnsi="Arial" w:cs="Arial"/>
        </w:rPr>
        <w:t xml:space="preserve">logistic regression </w:t>
      </w:r>
      <w:r w:rsidR="00565173">
        <w:rPr>
          <w:rFonts w:ascii="Arial" w:eastAsia="Times New Roman" w:hAnsi="Arial" w:cs="Arial"/>
        </w:rPr>
        <w:t>(</w:t>
      </w:r>
      <w:r w:rsidR="0059593D">
        <w:rPr>
          <w:rFonts w:ascii="Arial" w:eastAsia="Times New Roman" w:hAnsi="Arial" w:cs="Arial"/>
        </w:rPr>
        <w:t>C-statistic</w:t>
      </w:r>
      <w:r w:rsidR="00565173">
        <w:rPr>
          <w:rFonts w:ascii="Arial" w:eastAsia="Times New Roman" w:hAnsi="Arial" w:cs="Arial"/>
        </w:rPr>
        <w:t xml:space="preserve"> = </w:t>
      </w:r>
      <w:r w:rsidR="0059593D">
        <w:rPr>
          <w:rFonts w:ascii="Arial" w:eastAsia="Times New Roman" w:hAnsi="Arial" w:cs="Arial"/>
        </w:rPr>
        <w:t xml:space="preserve"> 0.64</w:t>
      </w:r>
      <w:r w:rsidR="00565173">
        <w:rPr>
          <w:rFonts w:ascii="Arial" w:eastAsia="Times New Roman" w:hAnsi="Arial" w:cs="Arial"/>
        </w:rPr>
        <w:t>4)</w:t>
      </w:r>
      <w:r w:rsidR="0059593D">
        <w:rPr>
          <w:rFonts w:ascii="Arial" w:eastAsia="Times New Roman" w:hAnsi="Arial" w:cs="Arial"/>
        </w:rPr>
        <w:t>.</w:t>
      </w:r>
      <w:r w:rsidR="00D2008D">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{"citationID":"sANPsFOy","properties":{"formattedCitation":"\\super 19\\nosupersub{}","plainCitation":"19","noteIndex":0},"citationItems":[{"id":"NSv6CMXM/MZZWTDwX","uris":["http://www.mendeley.com/documents/?uuid=c65537fa-65a3-371c-8370-59bdad78c821"],"uri":["http://www.mendeley.com/documents/?uuid=c65537fa-65a3-371c-8370-59bdad78c821"],"itemData":{"DOI":"10.1038/s41598-019-45685-z","ISSN":"2045-2322","abstract":"Heart failure (HF) is one of the leading causes of hospital admissions in the US. Readmission within 30 days after a HF hospitalization is both a recognized indicator for disease progression and a source of considerable financial burden to the healthcare system. Consequently, the identification of patients at risk for readmission is a key step in improving disease management and patient outcome. In this work, we used a large administrative claims dataset to (1) explore the systematic application of neural network-based models versus logistic regression for predicting 30 days all-cause readmission after discharge from a HF admission, and (2) to examine the additive value of patients’ hospitalization timelines on prediction performance. Based on data from 272,778 (49% female) patients with a mean (SD) age of 73 years (14) and 343,328 HF admissions (67% of total admissions), we trained and tested our predictive readmission models following a stratified 5-fold cross-validation scheme. Among the deep learning approaches, a recurrent neural network (RNN) combined with conditional random fields (CRF) model (RNNCRF) achieved the best performance in readmission prediction with 0.642 AUC (95% CI, 0.640–0.645). Other models, such as those based on RNN, convolutional neural networks and CRF alone had lower performance, with a non-timeline based model (MLP) performing worst. A competitive model based on logistic regression with LASSO achieved a performance of 0.643 AUC (95% CI, 0.640–0.646). We conclude that data from patient timelines improve 30 day readmission prediction, that a logistic regression with LASSO has equal performance to the best neural network model and that the use of administrative data result in competitive performance compared to published approaches based on richer clinical datasets.","author":[{"dropping-particle":"","family":"Allam","given":"Ahmed","non-dropping-particle":"","parse-names":false,"suffix":""},{"dropping-particle":"","family":"Nagy","given":"Mate","non-dropping-particle":"","parse-names":false,"suffix":""},{"dropping-particle":"","family":"Thoma","given":"George","non-dropping-particle":"","parse-names":false,"suffix":""},{"dropping-particle":"","family":"Krauthammer","given":"Michael","non-dropping-particle":"","parse-names":false,"suffix":""}],"container-title":"Scientific Reports 2019 9:1","id":"ITEM-1","issue":"1","issued":{"date-parts":[["2019","6","26"]]},"page":"1-11","publisher":"Nature Publishing Group","title":"Neural networks versus Logistic regression for 30 days all-cause readmission prediction","type":"article-journal","volume":"9"}}],"schema":"https://github.com/citation-style-language/schema/raw/master/csl-citation.json"} </w:instrText>
      </w:r>
      <w:r w:rsidR="00D2008D">
        <w:rPr>
          <w:rFonts w:ascii="Arial" w:eastAsia="Times New Roman" w:hAnsi="Arial" w:cs="Arial"/>
        </w:rPr>
        <w:fldChar w:fldCharType="separate"/>
      </w:r>
      <w:r w:rsidR="00C7224C" w:rsidRPr="00C7224C">
        <w:rPr>
          <w:rFonts w:ascii="Arial" w:hAnsi="Arial" w:cs="Arial"/>
          <w:szCs w:val="24"/>
          <w:vertAlign w:val="superscript"/>
        </w:rPr>
        <w:t>19</w:t>
      </w:r>
      <w:r w:rsidR="00D2008D">
        <w:rPr>
          <w:rFonts w:ascii="Arial" w:eastAsia="Times New Roman" w:hAnsi="Arial" w:cs="Arial"/>
        </w:rPr>
        <w:fldChar w:fldCharType="end"/>
      </w:r>
      <w:r w:rsidR="00D2008D" w:rsidRPr="00D2008D">
        <w:rPr>
          <w:rFonts w:ascii="Arial" w:eastAsia="Times New Roman" w:hAnsi="Arial" w:cs="Arial"/>
        </w:rPr>
        <w:t xml:space="preserve"> </w:t>
      </w:r>
      <w:r w:rsidR="007F11AD">
        <w:rPr>
          <w:rFonts w:ascii="Arial" w:eastAsia="Times New Roman" w:hAnsi="Arial" w:cs="Arial"/>
        </w:rPr>
        <w:t xml:space="preserve">In addition, </w:t>
      </w:r>
      <w:r w:rsidR="001A38E8">
        <w:rPr>
          <w:rFonts w:ascii="Arial" w:eastAsia="Times New Roman" w:hAnsi="Arial" w:cs="Arial"/>
        </w:rPr>
        <w:t>the</w:t>
      </w:r>
      <w:r w:rsidR="007F11AD">
        <w:rPr>
          <w:rFonts w:ascii="Arial" w:eastAsia="Times New Roman" w:hAnsi="Arial" w:cs="Arial"/>
        </w:rPr>
        <w:t xml:space="preserve"> interpretation of </w:t>
      </w:r>
      <w:r w:rsidR="00AC4A84">
        <w:rPr>
          <w:rFonts w:ascii="Arial" w:eastAsia="Times New Roman" w:hAnsi="Arial" w:cs="Arial"/>
        </w:rPr>
        <w:t xml:space="preserve">predictions from </w:t>
      </w:r>
      <w:r w:rsidR="007F11AD">
        <w:rPr>
          <w:rFonts w:ascii="Arial" w:eastAsia="Times New Roman" w:hAnsi="Arial" w:cs="Arial"/>
        </w:rPr>
        <w:t>neural network</w:t>
      </w:r>
      <w:r w:rsidR="007E5E66">
        <w:rPr>
          <w:rFonts w:ascii="Arial" w:eastAsia="Times New Roman" w:hAnsi="Arial" w:cs="Arial"/>
        </w:rPr>
        <w:t>s</w:t>
      </w:r>
      <w:r w:rsidR="007F11AD">
        <w:rPr>
          <w:rFonts w:ascii="Arial" w:eastAsia="Times New Roman" w:hAnsi="Arial" w:cs="Arial"/>
        </w:rPr>
        <w:t xml:space="preserve"> is complicated by their highly paramet</w:t>
      </w:r>
      <w:r w:rsidR="00E476BD">
        <w:rPr>
          <w:rFonts w:ascii="Arial" w:eastAsia="Times New Roman" w:hAnsi="Arial" w:cs="Arial"/>
        </w:rPr>
        <w:t>e</w:t>
      </w:r>
      <w:r w:rsidR="007F11AD">
        <w:rPr>
          <w:rFonts w:ascii="Arial" w:eastAsia="Times New Roman" w:hAnsi="Arial" w:cs="Arial"/>
        </w:rPr>
        <w:t>r</w:t>
      </w:r>
      <w:r w:rsidR="00E476BD">
        <w:rPr>
          <w:rFonts w:ascii="Arial" w:eastAsia="Times New Roman" w:hAnsi="Arial" w:cs="Arial"/>
        </w:rPr>
        <w:t>ized</w:t>
      </w:r>
      <w:r w:rsidR="007F11AD">
        <w:rPr>
          <w:rFonts w:ascii="Arial" w:eastAsia="Times New Roman" w:hAnsi="Arial" w:cs="Arial"/>
        </w:rPr>
        <w:t xml:space="preserve"> design</w:t>
      </w:r>
      <w:r w:rsidR="001A38E8">
        <w:rPr>
          <w:rFonts w:ascii="Arial" w:eastAsia="Times New Roman" w:hAnsi="Arial" w:cs="Arial"/>
        </w:rPr>
        <w:t xml:space="preserve">, with indistinguishable perturbations </w:t>
      </w:r>
      <w:r w:rsidR="00323C4E">
        <w:rPr>
          <w:rFonts w:ascii="Arial" w:eastAsia="Times New Roman" w:hAnsi="Arial" w:cs="Arial"/>
        </w:rPr>
        <w:t>of</w:t>
      </w:r>
      <w:r w:rsidR="001A38E8">
        <w:rPr>
          <w:rFonts w:ascii="Arial" w:eastAsia="Times New Roman" w:hAnsi="Arial" w:cs="Arial"/>
        </w:rPr>
        <w:t xml:space="preserve"> input</w:t>
      </w:r>
      <w:r w:rsidR="00AC4A84">
        <w:rPr>
          <w:rFonts w:ascii="Arial" w:eastAsia="Times New Roman" w:hAnsi="Arial" w:cs="Arial"/>
        </w:rPr>
        <w:t xml:space="preserve"> data</w:t>
      </w:r>
      <w:r w:rsidR="001A38E8">
        <w:rPr>
          <w:rFonts w:ascii="Arial" w:eastAsia="Times New Roman" w:hAnsi="Arial" w:cs="Arial"/>
        </w:rPr>
        <w:t xml:space="preserve"> leading to different</w:t>
      </w:r>
      <w:r w:rsidR="007E5E66">
        <w:rPr>
          <w:rFonts w:ascii="Arial" w:eastAsia="Times New Roman" w:hAnsi="Arial" w:cs="Arial"/>
        </w:rPr>
        <w:t>, sometimes</w:t>
      </w:r>
      <w:r w:rsidR="000E0367">
        <w:rPr>
          <w:rFonts w:ascii="Arial" w:eastAsia="Times New Roman" w:hAnsi="Arial" w:cs="Arial"/>
        </w:rPr>
        <w:t xml:space="preserve"> conflicting</w:t>
      </w:r>
      <w:r w:rsidR="001A38E8">
        <w:rPr>
          <w:rFonts w:ascii="Arial" w:eastAsia="Times New Roman" w:hAnsi="Arial" w:cs="Arial"/>
        </w:rPr>
        <w:t xml:space="preserve"> </w:t>
      </w:r>
      <w:r w:rsidR="00F07B0E">
        <w:rPr>
          <w:rFonts w:ascii="Arial" w:eastAsia="Times New Roman" w:hAnsi="Arial" w:cs="Arial"/>
        </w:rPr>
        <w:t>interpretations</w:t>
      </w:r>
      <w:r w:rsidR="001A38E8">
        <w:rPr>
          <w:rFonts w:ascii="Arial" w:eastAsia="Times New Roman" w:hAnsi="Arial" w:cs="Arial"/>
        </w:rPr>
        <w:t xml:space="preserve"> of predictions from </w:t>
      </w:r>
      <w:r w:rsidR="00AC4A84">
        <w:rPr>
          <w:rFonts w:ascii="Arial" w:eastAsia="Times New Roman" w:hAnsi="Arial" w:cs="Arial"/>
        </w:rPr>
        <w:t>the</w:t>
      </w:r>
      <w:r w:rsidR="001A38E8">
        <w:rPr>
          <w:rFonts w:ascii="Arial" w:eastAsia="Times New Roman" w:hAnsi="Arial" w:cs="Arial"/>
        </w:rPr>
        <w:t xml:space="preserve"> network.</w:t>
      </w:r>
      <w:r w:rsidR="001A38E8">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{"citationID":"ozqngvee","properties":{"formattedCitation":"\\super 20\\nosupersub{}","plainCitation":"20","noteIndex":0},"citationItems":[{"id":"NSv6CMXM/W4lAjNCF","uris":["http://www.mendeley.com/documents/?uuid=24a6eea3-1fe1-491a-87fa-37d2a5e38f29"],"uri":["http://www.mendeley.com/documents/?uuid=24a6eea3-1fe1-491a-87fa-37d2a5e38f29"],"itemData":{"DOI":"10.1609/aaai.v33i01.33013681","ISBN":"9781577358091","ISSN":"2159-5399","abstract":"In order for machine learning to be trusted in many applications, it is critical to be able to reliably explain why the machine learning algorithm makes certain predictions. For this reason, a variety of methods have been developed recently to interpret neural network predictions by providing, for example, feature importance maps. For both scientific robustness and security reasons, it is important to know to what extent can the interpretations be altered by small systematic perturbations to the input data, which might be generated by adversaries or by measurement biases. In this paper, we demonstrate how to generate adversarial perturbations that produce perceptively indistinguishable inputs that are assigned the same predicted label, yet have very different interpretations. We systematically characterize the robustness of interpretations generated by several widely-used feature importance interpretation methods (feature importance maps, integrated gradients, and DeepLIFT) on ImageNet and CIFAR-10. In all cases, our experiments show that systematic perturbations can lead to dramatically different interpretations without changing the label. We extend these results to show that interpretations based on exemplars (e.g. influence functions) are similarly susceptible to adversarial attack. Our analysis of the geometry of the Hessian matrix gives insight on why robustness is a general challenge to current interpretation approaches.","author":[{"dropping-particle":"","family":"Ghorbani","given":"Amirata","non-dropping-particle":"","parse-names":false,"suffix":""},{"dropping-particle":"","family":"Abid","given":"Abubakar","non-dropping-particle":"","parse-names":false,"suffix":""},{"dropping-particle":"","family":"Zou","given":"James","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2019","id":"ITEM-1","issue":"Lipton 2016","issued":{"date-parts":[["2019"]]},"page":"3681-3688","title":"Interpretation of neural networks is fragile","type":"article-journal"}}],"schema":"https://github.com/citation-style-language/schema/raw/master/csl-citation.json"} </w:instrText>
      </w:r>
      <w:r w:rsidR="001A38E8">
        <w:rPr>
          <w:rFonts w:ascii="Arial" w:eastAsia="Times New Roman" w:hAnsi="Arial" w:cs="Arial"/>
        </w:rPr>
        <w:fldChar w:fldCharType="separate"/>
      </w:r>
      <w:r w:rsidR="00C7224C" w:rsidRPr="00C7224C">
        <w:rPr>
          <w:rFonts w:ascii="Arial" w:hAnsi="Arial" w:cs="Arial"/>
          <w:szCs w:val="24"/>
          <w:vertAlign w:val="superscript"/>
        </w:rPr>
        <w:t>20</w:t>
      </w:r>
      <w:r w:rsidR="001A38E8">
        <w:rPr>
          <w:rFonts w:ascii="Arial" w:eastAsia="Times New Roman" w:hAnsi="Arial" w:cs="Arial"/>
        </w:rPr>
        <w:fldChar w:fldCharType="end"/>
      </w:r>
      <w:r w:rsidR="007F11AD">
        <w:rPr>
          <w:rFonts w:ascii="Arial" w:eastAsia="Times New Roman" w:hAnsi="Arial" w:cs="Arial"/>
        </w:rPr>
        <w:t xml:space="preserve"> </w:t>
      </w:r>
    </w:p>
    <w:p w14:paraId="40D8CD31" w14:textId="77777777" w:rsidR="00AC4A84" w:rsidRDefault="00AC4A84" w:rsidP="005474FF">
      <w:pPr>
        <w:spacing w:line="240" w:lineRule="auto"/>
        <w:contextualSpacing/>
        <w:rPr>
          <w:rFonts w:ascii="Arial" w:eastAsia="Times New Roman" w:hAnsi="Arial" w:cs="Arial"/>
        </w:rPr>
      </w:pPr>
    </w:p>
    <w:p w14:paraId="5844B581" w14:textId="62B6864D" w:rsidR="000E0367" w:rsidRDefault="001A2EE7" w:rsidP="002E04C7">
      <w:pPr>
        <w:spacing w:line="240" w:lineRule="auto"/>
        <w:contextualSpacing/>
        <w:rPr>
          <w:rFonts w:ascii="Arial" w:eastAsia="Times New Roman" w:hAnsi="Arial" w:cs="Arial"/>
        </w:rPr>
      </w:pPr>
      <w:commentRangeStart w:id="3"/>
      <w:r>
        <w:rPr>
          <w:rFonts w:ascii="Arial" w:eastAsia="Times New Roman" w:hAnsi="Arial" w:cs="Arial"/>
        </w:rPr>
        <w:t>Random forests</w:t>
      </w:r>
      <w:r w:rsidR="005474FF" w:rsidRPr="00E87475">
        <w:rPr>
          <w:rFonts w:ascii="Arial" w:eastAsia="Times New Roman" w:hAnsi="Arial" w:cs="Arial"/>
        </w:rPr>
        <w:t xml:space="preserve"> a</w:t>
      </w:r>
      <w:r>
        <w:rPr>
          <w:rFonts w:ascii="Arial" w:eastAsia="Times New Roman" w:hAnsi="Arial" w:cs="Arial"/>
        </w:rPr>
        <w:t>re a</w:t>
      </w:r>
      <w:r w:rsidR="005474FF" w:rsidRPr="00E87475">
        <w:rPr>
          <w:rFonts w:ascii="Arial" w:eastAsia="Times New Roman" w:hAnsi="Arial" w:cs="Arial"/>
        </w:rPr>
        <w:t xml:space="preserve"> </w:t>
      </w:r>
      <w:r w:rsidR="00895308">
        <w:rPr>
          <w:rFonts w:ascii="Arial" w:eastAsia="Times New Roman" w:hAnsi="Arial" w:cs="Arial"/>
        </w:rPr>
        <w:t>machine learning</w:t>
      </w:r>
      <w:r w:rsidR="005474FF">
        <w:rPr>
          <w:rFonts w:ascii="Arial" w:eastAsia="Times New Roman" w:hAnsi="Arial" w:cs="Arial"/>
        </w:rPr>
        <w:t xml:space="preserve"> </w:t>
      </w:r>
      <w:r w:rsidR="005474FF" w:rsidRPr="00E87475">
        <w:rPr>
          <w:rFonts w:ascii="Arial" w:eastAsia="Times New Roman" w:hAnsi="Arial" w:cs="Arial"/>
        </w:rPr>
        <w:t xml:space="preserve">technique </w:t>
      </w:r>
      <w:r w:rsidR="005474FF">
        <w:rPr>
          <w:rFonts w:ascii="Arial" w:eastAsia="Times New Roman" w:hAnsi="Arial" w:cs="Arial"/>
        </w:rPr>
        <w:t>that develop</w:t>
      </w:r>
      <w:r w:rsidR="005474FF" w:rsidRPr="00E87475">
        <w:rPr>
          <w:rFonts w:ascii="Arial" w:eastAsia="Times New Roman" w:hAnsi="Arial" w:cs="Arial"/>
        </w:rPr>
        <w:t xml:space="preserve"> </w:t>
      </w:r>
      <w:r w:rsidR="005474FF">
        <w:rPr>
          <w:rFonts w:ascii="Arial" w:eastAsia="Times New Roman" w:hAnsi="Arial" w:cs="Arial"/>
        </w:rPr>
        <w:t xml:space="preserve">an ensemble of </w:t>
      </w:r>
      <w:r w:rsidR="005474FF" w:rsidRPr="00E87475">
        <w:rPr>
          <w:rFonts w:ascii="Arial" w:eastAsia="Times New Roman" w:hAnsi="Arial" w:cs="Arial"/>
        </w:rPr>
        <w:t>decision trees</w:t>
      </w:r>
      <w:r w:rsidR="005474FF">
        <w:rPr>
          <w:rFonts w:ascii="Arial" w:eastAsia="Times New Roman" w:hAnsi="Arial" w:cs="Arial"/>
        </w:rPr>
        <w:t xml:space="preserve"> and forms </w:t>
      </w:r>
      <w:r w:rsidR="00F07B0E">
        <w:rPr>
          <w:rFonts w:ascii="Arial" w:eastAsia="Times New Roman" w:hAnsi="Arial" w:cs="Arial"/>
        </w:rPr>
        <w:t xml:space="preserve">ensemble </w:t>
      </w:r>
      <w:r w:rsidR="005474FF">
        <w:rPr>
          <w:rFonts w:ascii="Arial" w:eastAsia="Times New Roman" w:hAnsi="Arial" w:cs="Arial"/>
        </w:rPr>
        <w:t>predictions by aggregating predictions from all the trees.</w:t>
      </w:r>
      <w:r w:rsidR="005474FF">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{"citationID":"RUoqFMIl","properties":{"formattedCitation":"\\super 21\\nosupersub{}","plainCitation":"21","noteIndex":0},"citationItems":[{"id":"NSv6CMXM/8fWT8ufW","uris":["http://www.mendeley.com/documents/?uuid=82f9ea9c-e04c-30c9-950a-6a8e5a3bf169"],"uri":["http://www.mendeley.com/documents/?uuid=82f9ea9c-e04c-30c9-950a-6a8e5a3bf169"],"itemData":{"DOI":"10.1023/A:1010933404324","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forests","type":"article-journal","volume":"45"}}],"schema":"https://github.com/citation-style-language/schema/raw/master/csl-citation.json"} </w:instrText>
      </w:r>
      <w:r w:rsidR="005474FF">
        <w:rPr>
          <w:rFonts w:ascii="Arial" w:eastAsia="Times New Roman" w:hAnsi="Arial" w:cs="Arial"/>
        </w:rPr>
        <w:fldChar w:fldCharType="separate"/>
      </w:r>
      <w:r w:rsidR="00C7224C" w:rsidRPr="00C7224C">
        <w:rPr>
          <w:rFonts w:ascii="Arial" w:hAnsi="Arial" w:cs="Arial"/>
          <w:szCs w:val="24"/>
          <w:vertAlign w:val="superscript"/>
        </w:rPr>
        <w:t>21</w:t>
      </w:r>
      <w:r w:rsidR="005474FF">
        <w:rPr>
          <w:rFonts w:ascii="Arial" w:eastAsia="Times New Roman" w:hAnsi="Arial" w:cs="Arial"/>
        </w:rPr>
        <w:fldChar w:fldCharType="end"/>
      </w:r>
      <w:commentRangeEnd w:id="3"/>
      <w:r>
        <w:rPr>
          <w:rStyle w:val="CommentReference"/>
        </w:rPr>
        <w:commentReference w:id="3"/>
      </w:r>
      <w:r w:rsidR="005474FF">
        <w:rPr>
          <w:rFonts w:ascii="Arial" w:eastAsia="Times New Roman" w:hAnsi="Arial" w:cs="Arial"/>
        </w:rPr>
        <w:t xml:space="preserve"> Randomness is injected into tree</w:t>
      </w:r>
      <w:r w:rsidR="00F41AF1">
        <w:rPr>
          <w:rFonts w:ascii="Arial" w:eastAsia="Times New Roman" w:hAnsi="Arial" w:cs="Arial"/>
        </w:rPr>
        <w:t>s</w:t>
      </w:r>
      <w:r w:rsidR="005474FF">
        <w:rPr>
          <w:rFonts w:ascii="Arial" w:eastAsia="Times New Roman" w:hAnsi="Arial" w:cs="Arial"/>
        </w:rPr>
        <w:t xml:space="preserve"> by growing </w:t>
      </w:r>
      <w:r w:rsidR="00F41AF1">
        <w:rPr>
          <w:rFonts w:ascii="Arial" w:eastAsia="Times New Roman" w:hAnsi="Arial" w:cs="Arial"/>
        </w:rPr>
        <w:t xml:space="preserve">each one </w:t>
      </w:r>
      <w:r w:rsidR="005474FF">
        <w:rPr>
          <w:rFonts w:ascii="Arial" w:eastAsia="Times New Roman" w:hAnsi="Arial" w:cs="Arial"/>
        </w:rPr>
        <w:t xml:space="preserve">with a random sample of the training data, often sampled with replacement, and by using random subsets of predictor variables as candidates to create new nodes in the tree. </w:t>
      </w:r>
      <w:r w:rsidR="00F41AF1">
        <w:rPr>
          <w:rFonts w:ascii="Arial" w:eastAsia="Times New Roman" w:hAnsi="Arial" w:cs="Arial"/>
        </w:rPr>
        <w:t>A</w:t>
      </w:r>
      <w:r w:rsidR="005474FF">
        <w:rPr>
          <w:rFonts w:ascii="Arial" w:eastAsia="Times New Roman" w:hAnsi="Arial" w:cs="Arial"/>
        </w:rPr>
        <w:t xml:space="preserve"> benchmark experiment </w:t>
      </w:r>
      <w:r w:rsidR="005474FF" w:rsidRPr="00E87475">
        <w:rPr>
          <w:rFonts w:ascii="Arial" w:eastAsia="Times New Roman" w:hAnsi="Arial" w:cs="Arial"/>
        </w:rPr>
        <w:t xml:space="preserve">based on 243 </w:t>
      </w:r>
      <w:r w:rsidR="005474FF">
        <w:rPr>
          <w:rFonts w:ascii="Arial" w:eastAsia="Times New Roman" w:hAnsi="Arial" w:cs="Arial"/>
        </w:rPr>
        <w:t>tabular</w:t>
      </w:r>
      <w:r w:rsidR="005474FF" w:rsidRPr="00E87475">
        <w:rPr>
          <w:rFonts w:ascii="Arial" w:eastAsia="Times New Roman" w:hAnsi="Arial" w:cs="Arial"/>
        </w:rPr>
        <w:t xml:space="preserve"> datasets</w:t>
      </w:r>
      <w:r w:rsidR="005474FF">
        <w:rPr>
          <w:rFonts w:ascii="Arial" w:eastAsia="Times New Roman" w:hAnsi="Arial" w:cs="Arial"/>
        </w:rPr>
        <w:t xml:space="preserve">, 67 of which were </w:t>
      </w:r>
      <w:r w:rsidR="00F41AF1">
        <w:rPr>
          <w:rFonts w:ascii="Arial" w:eastAsia="Times New Roman" w:hAnsi="Arial" w:cs="Arial"/>
        </w:rPr>
        <w:t>from</w:t>
      </w:r>
      <w:r w:rsidR="005474FF">
        <w:rPr>
          <w:rFonts w:ascii="Arial" w:eastAsia="Times New Roman" w:hAnsi="Arial" w:cs="Arial"/>
        </w:rPr>
        <w:t xml:space="preserve"> biomedical settings, estimated a mean C-statistic of </w:t>
      </w:r>
      <w:r w:rsidR="005474FF" w:rsidRPr="00953770">
        <w:rPr>
          <w:rFonts w:ascii="Arial" w:eastAsia="Times New Roman" w:hAnsi="Arial" w:cs="Arial"/>
        </w:rPr>
        <w:t>0.867</w:t>
      </w:r>
      <w:r w:rsidR="005474FF">
        <w:rPr>
          <w:rFonts w:ascii="Arial" w:eastAsia="Times New Roman" w:hAnsi="Arial" w:cs="Arial"/>
        </w:rPr>
        <w:t xml:space="preserve"> (95% confidence interval [CI] </w:t>
      </w:r>
      <w:r w:rsidR="005474FF" w:rsidRPr="00953770">
        <w:rPr>
          <w:rFonts w:ascii="Arial" w:eastAsia="Times New Roman" w:hAnsi="Arial" w:cs="Arial"/>
        </w:rPr>
        <w:t>0.847, 0.884</w:t>
      </w:r>
      <w:r w:rsidR="005474FF">
        <w:rPr>
          <w:rFonts w:ascii="Arial" w:eastAsia="Times New Roman" w:hAnsi="Arial" w:cs="Arial"/>
        </w:rPr>
        <w:t xml:space="preserve">) for </w:t>
      </w:r>
      <w:r>
        <w:rPr>
          <w:rFonts w:ascii="Arial" w:eastAsia="Times New Roman" w:hAnsi="Arial" w:cs="Arial"/>
        </w:rPr>
        <w:t>random forest</w:t>
      </w:r>
      <w:r w:rsidR="005474FF">
        <w:rPr>
          <w:rFonts w:ascii="Arial" w:eastAsia="Times New Roman" w:hAnsi="Arial" w:cs="Arial"/>
        </w:rPr>
        <w:t xml:space="preserve"> classifiers versus </w:t>
      </w:r>
      <w:r w:rsidR="005474FF" w:rsidRPr="00953770">
        <w:rPr>
          <w:rFonts w:ascii="Arial" w:eastAsia="Times New Roman" w:hAnsi="Arial" w:cs="Arial"/>
        </w:rPr>
        <w:t>0.826</w:t>
      </w:r>
      <w:r w:rsidR="005474FF">
        <w:rPr>
          <w:rFonts w:ascii="Arial" w:eastAsia="Times New Roman" w:hAnsi="Arial" w:cs="Arial"/>
        </w:rPr>
        <w:t xml:space="preserve"> (95% CI </w:t>
      </w:r>
      <w:r w:rsidR="005474FF" w:rsidRPr="00953770">
        <w:rPr>
          <w:rFonts w:ascii="Arial" w:eastAsia="Times New Roman" w:hAnsi="Arial" w:cs="Arial"/>
        </w:rPr>
        <w:t>0.807, 0.844</w:t>
      </w:r>
      <w:r w:rsidR="005474FF">
        <w:rPr>
          <w:rFonts w:ascii="Arial" w:eastAsia="Times New Roman" w:hAnsi="Arial" w:cs="Arial"/>
        </w:rPr>
        <w:t>) for logistic regression.</w:t>
      </w:r>
      <w:r w:rsidR="005474FF">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{"citationID":"UkPE5hAX","properties":{"formattedCitation":"\\super 22\\nosupersub{}","plainCitation":"22","noteIndex":0},"citationItems":[{"id":"NSv6CMXM/rvqS9dLI","uris":["http://www.mendeley.com/documents/?uuid=b0dde478-6ca5-3c62-8d9f-bc651d98052d"],"uri":["http://www.mendeley.com/documents/?uuid=b0dde478-6ca5-3c62-8d9f-bc651d98052d"],"itemData":{"DOI":"10.1186/S12859-018-2264-5","ISSN":"1471-2105","abstract":"The Random Forest (RF) algorithm for regression and classification has considerably gained popularity since its introduction in 2001. Meanwhile, it has grown to a standard classification approach competing with logistic regression in many innovation-friendly scientific fields. In this context, we present a large scale benchmarking experiment based on 243 real datasets comparing the prediction performance of the original version of RF with default parameters and LR as binary classification tools. Most importantly, the design of our benchmark experiment is inspired from clinical trial methodology, thus avoiding common pitfalls and major sources of biases. RF performed better than LR according to the considered accuracy measured in approximately 69% of the datasets. The mean difference between RF and LR was 0.029 (95%-CI =[0.022,0.038]) for the accuracy, 0.041 (95%-CI =[0.031,0.053]) for the Area Under the Curve, and − 0.027 (95%-CI =[−0.034,−0.021]) for the Brier score, all measures thus suggesting a significantly better performance of RF. As a side-result of our benchmarking experiment, we observed that the results were noticeably dependent on the inclusion criteria used to select the example datasets, thus emphasizing the importance of clear statements regarding this dataset selection process. We also stress that neutral studies similar to ours, based on a high number of datasets and carefully designed, will be necessary in the future to evaluate further variants, implementations or parameters of random forests which may yield improved accuracy compared to the original version with default values.","author":[{"dropping-particle":"","family":"Couronné","given":"Raphael","non-dropping-particle":"","parse-names":false,"suffix":""},{"dropping-particle":"","family":"Probst","given":"Philipp","non-dropping-particle":"","parse-names":false,"suffix":""},{"dropping-particle":"","family":"Boulesteix","given":"Anne-Laure","non-dropping-particle":"","parse-names":false,"suffix":""}],"container-title":"BMC Bioinformatics 2018 19:1","id":"ITEM-1","issue":"1","issued":{"date-parts":[["2018","7","17"]]},"page":"1-14","publisher":"BioMed Central","title":"Random forest versus logistic regression: a large-scale benchmark experiment","type":"article-journal","volume":"19"}}],"schema":"https://github.com/citation-style-language/schema/raw/master/csl-citation.json"} </w:instrText>
      </w:r>
      <w:r w:rsidR="005474FF">
        <w:rPr>
          <w:rFonts w:ascii="Arial" w:eastAsia="Times New Roman" w:hAnsi="Arial" w:cs="Arial"/>
        </w:rPr>
        <w:fldChar w:fldCharType="separate"/>
      </w:r>
      <w:r w:rsidR="00C7224C" w:rsidRPr="00C7224C">
        <w:rPr>
          <w:rFonts w:ascii="Arial" w:hAnsi="Arial" w:cs="Arial"/>
          <w:szCs w:val="24"/>
          <w:vertAlign w:val="superscript"/>
        </w:rPr>
        <w:t>22</w:t>
      </w:r>
      <w:r w:rsidR="005474FF">
        <w:rPr>
          <w:rFonts w:ascii="Arial" w:eastAsia="Times New Roman" w:hAnsi="Arial" w:cs="Arial"/>
        </w:rPr>
        <w:fldChar w:fldCharType="end"/>
      </w:r>
      <w:r w:rsidR="005474FF">
        <w:rPr>
          <w:rFonts w:ascii="Arial" w:eastAsia="Times New Roman" w:hAnsi="Arial" w:cs="Arial"/>
        </w:rPr>
        <w:t xml:space="preserve"> R</w:t>
      </w:r>
      <w:r>
        <w:rPr>
          <w:rFonts w:ascii="Arial" w:eastAsia="Times New Roman" w:hAnsi="Arial" w:cs="Arial"/>
        </w:rPr>
        <w:t>andom forests</w:t>
      </w:r>
      <w:r w:rsidR="005474FF">
        <w:rPr>
          <w:rFonts w:ascii="Arial" w:eastAsia="Times New Roman" w:hAnsi="Arial" w:cs="Arial"/>
        </w:rPr>
        <w:t xml:space="preserve"> </w:t>
      </w:r>
      <w:r w:rsidR="00F41AF1">
        <w:rPr>
          <w:rFonts w:ascii="Arial" w:eastAsia="Times New Roman" w:hAnsi="Arial" w:cs="Arial"/>
        </w:rPr>
        <w:t xml:space="preserve">also </w:t>
      </w:r>
      <w:r w:rsidR="005474FF">
        <w:rPr>
          <w:rFonts w:ascii="Arial" w:eastAsia="Times New Roman" w:hAnsi="Arial" w:cs="Arial"/>
        </w:rPr>
        <w:t>have a rich and growing set of methods to facilitate interpretability</w:t>
      </w:r>
      <w:r w:rsidR="00F41AF1">
        <w:rPr>
          <w:rFonts w:ascii="Arial" w:eastAsia="Times New Roman" w:hAnsi="Arial" w:cs="Arial"/>
        </w:rPr>
        <w:t>,</w:t>
      </w:r>
      <w:r w:rsidR="00F41AF1">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{"citationID":"HMysPoAQ","properties":{"formattedCitation":"\\super 23\\uc0\\u8211{}25\\nosupersub{}","plainCitation":"23–25","noteIndex":0},"citationItems":[{"id":"NSv6CMXM/Gno6JjB0","uris":["http://www.mendeley.com/documents/?uuid=cb1cdf0f-ea42-4d9c-8333-709929e787ce"],"uri":["http://www.mendeley.com/documents/?uuid=cb1cdf0f-ea42-4d9c-8333-709929e787ce"],"itemData":{"abstrac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\"supervised\"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details.","author":[{"dropping-particle":"","family":"Lundberg","given":"Scott M.","non-dropping-particle":"","parse-names":false,"suffix":""},{"dropping-particle":"","family":"Erion","given":"Gabriel G.","non-dropping-particle":"","parse-names":false,"suffix":""},{"dropping-particle":"","family":"Lee","given":"Su-In","non-dropping-particle":"","parse-names":false,"suffix":""}],"id":"ITEM-1","issue":"2","issued":{"date-parts":[["2018"]]},"title":"Consistent Individualized Feature Attribution for Tree Ensembles","type":"article-journal"}},{"id":"NSv6CMXM/XYsmIV2k","uris":["http://www.mendeley.com/documents/?uuid=d12b8e01-7149-4d48-8c87-3ca14dae73b2"],"uri":["http://www.mendeley.com/documents/?uuid=d12b8e01-7149-4d48-8c87-3ca14dae73b2"],"itemData":{"DOI":"10.1007/s10462-020-09833-6","ISBN":"0123456789","ISSN":"15737462","abstract":"Modern machine learning methods typically produce “black box” models that are opaque to interpretation. Yet, their demand has been increasing in the Human-in-the-Loop processes, that is, those processes that require a human agent to verify, approve or reason about the automated decisions before they can be applied. To facilitate this interpretation, we propose Collection of High Importance Random Path Snippets (CHIRPS); a novel algorithm for explaining random forest classification per data instance. CHIRPS extracts a decision path from each tree in the forest that contributes to the majority classification, and then uses frequent pattern mining to identify the most commonly occurring split conditions. Then a simple, conjunctive form rule is constructed where the antecedent terms are derived from the attributes that had the most influence on the classification. This rule is returned alongside estimates of the rule’s precision and coverage on the training data along with counter-factual details. An experimental study involving nine data sets shows that classification rules returned by CHIRPS have a precision at least as high as the state of the art when evaluated on unseen data (0.91–0.99) and offer a much greater coverage (0.04–0.54). Furthermore, CHIRPS uniquely controls against under- and over-fitting solutions by maximising novel objective functions that are better suited to the local (per instance) explanation setting.","author":[{"dropping-particle":"","family":"Hatwell","given":"Julian","non-dropping-particle":"","parse-names":false,"suffix":""},{"dropping-particle":"","family":"Gaber","given":"Mohamed Medhat","non-dropping-particle":"","parse-names":false,"suffix":""},{"dropping-particle":"","family":"Azad","given":"R. Muhammad Atif","non-dropping-particle":"","parse-names":false,"suffix":""}],"container-title":"Artificial Intelligence Review","id":"ITEM-2","issue":"8","issued":{"date-parts":[["2020"]]},"number-of-pages":"5747-5788","publisher":"Springer Netherlands","title":"CHIRPS: Explaining random forest classification","type":"book","volume":"53"}},{"id":"NSv6CMXM/O1K3aL7m","uris":["http://www.mendeley.com/documents/?uuid=84935cba-7503-45ba-94df-370f39035c3e"],"uri":["http://www.mendeley.com/documents/?uuid=84935cba-7503-45ba-94df-370f39035c3e"],"itemData":{"abstract":"We introduce SIRUS (Stable and Interpretable RUle Set) for regression, a stable rule learning algorithm which takes the form of a short and simple list of rules. State-of-the-art learning algorithms are often referred to as \"black boxes\" because of the high number of operations involved in their prediction process. Despite their powerful predictivity, this lack of interpretability may be highly restrictive for applications with critical decisions at stake. On the other hand, algorithms with a simple structure-typically decision trees, rule algorithms, or sparse linear models-are well known for their instability. This undesirable feature makes the conclusions of the data analysis unreliable and turns out to be a strong operational limitation. This motivates the design of SIRUS, which combines a simple structure with a remarkable stable behavior when data is perturbed. The algorithm is based on random forests, the predictive accuracy of which is preserved. We demonstrate the efficiency of the method both empirically (through experiments) and theoretically (with the proof of its asymptotic stability). Our R/C++ software implementation sirus is available from CRAN.","author":[{"dropping-particle":"","family":"Bénard","given":"Clément","non-dropping-particle":"","parse-names":false,"suffix":""},{"dropping-particle":"","family":"Biau","given":"Gérard","non-dropping-particle":"","parse-names":false,"suffix":""},{"dropping-particle":"","family":"Veiga","given":"Sébastien","non-dropping-particle":"da","parse-names":false,"suffix":""},{"dropping-particle":"","family":"Scornet","given":"Erwan","non-dropping-particle":"","parse-names":false,"suffix":""}],"id":"ITEM-3","issued":{"date-parts":[["2020"]]},"title":"Interpretable Random Forests via Rule Extraction","type":"article-journal"}}],"schema":"https://github.com/citation-style-language/schema/raw/master/csl-citation.json"} </w:instrText>
      </w:r>
      <w:r w:rsidR="00F41AF1">
        <w:rPr>
          <w:rFonts w:ascii="Arial" w:eastAsia="Times New Roman" w:hAnsi="Arial" w:cs="Arial"/>
        </w:rPr>
        <w:fldChar w:fldCharType="separate"/>
      </w:r>
      <w:r w:rsidR="00C7224C" w:rsidRPr="00C7224C">
        <w:rPr>
          <w:rFonts w:ascii="Arial" w:hAnsi="Arial" w:cs="Arial"/>
          <w:szCs w:val="24"/>
          <w:vertAlign w:val="superscript"/>
        </w:rPr>
        <w:t>23–25</w:t>
      </w:r>
      <w:r w:rsidR="00F41AF1">
        <w:rPr>
          <w:rFonts w:ascii="Arial" w:eastAsia="Times New Roman" w:hAnsi="Arial" w:cs="Arial"/>
        </w:rPr>
        <w:fldChar w:fldCharType="end"/>
      </w:r>
      <w:r w:rsidR="00F41AF1">
        <w:rPr>
          <w:rFonts w:ascii="Arial" w:eastAsia="Times New Roman" w:hAnsi="Arial" w:cs="Arial"/>
        </w:rPr>
        <w:t xml:space="preserve"> and their ensemble design has robustness to noisy or mis-</w:t>
      </w:r>
      <w:r>
        <w:rPr>
          <w:rFonts w:ascii="Arial" w:eastAsia="Times New Roman" w:hAnsi="Arial" w:cs="Arial"/>
        </w:rPr>
        <w:t>classified</w:t>
      </w:r>
      <w:r w:rsidR="00F41AF1">
        <w:rPr>
          <w:rFonts w:ascii="Arial" w:eastAsia="Times New Roman" w:hAnsi="Arial" w:cs="Arial"/>
        </w:rPr>
        <w:t xml:space="preserve"> data,</w:t>
      </w:r>
      <w:r w:rsidR="00F41AF1">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{"citationID":"FuvVAWZT","properties":{"formattedCitation":"\\super 26,27\\nosupersub{}","plainCitation":"26,27","noteIndex":0},"citationItems":[{"id":"NSv6CMXM/L3Dinirx","uris":["http://www.mendeley.com/documents/?uuid=7f0d8a7d-86e5-4ced-ab30-17d847db49fa"],"uri":["http://www.mendeley.com/documents/?uuid=7f0d8a7d-86e5-4ced-ab30-17d847db49fa"],"itemData":{"DOI":"10.1023/A:1007607513941","ISSN":"08856125","abstract":"Bagging and boosting are methods that generate a diverse ensemble of classifiers by manipulating the training data given to a 'base' learning algorithm. Breiman has pointed out that they rely for their effectiveness on the instability of the base learning algorithm. An alternative approach to generating an ensemble is to randomize the internal decisions made by the base algorithm. This general approach has been studied previously by Ali and Pazzani and by Dietterich and Kong. This paper compares the effectiveness of randomization, bagging, and boosting for improving the performance of the decision-tree algorithm C4.5. The experiments show that in situations with little or no classification noise, randomization is competitive with (and perhaps slightly superior to) bagging but not as accurate as boosting. In situations with substantial classification noise, bagging is much better than boosting, and sometimes better than randomization.","author":[{"dropping-particle":"","family":"Dietterich","given":"Thomas G.","non-dropping-particle":"","parse-names":false,"suffix":""}],"container-title":"Machine Learning","id":"ITEM-1","issue":"2","issued":{"date-parts":[["2000"]]},"page":"139-157","title":"Experimental comparison of three methods for constructing ensembles of decision trees: bagging, boosting, and randomization","type":"article-journal","volume":"40"}},{"id":"NSv6CMXM/ErmPaFpE","uris":["http://www.mendeley.com/documents/?uuid=a0106638-15bf-429c-8c17-54e5d90bc839"],"uri":["http://www.mendeley.com/documents/?uuid=a0106638-15bf-429c-8c17-54e5d90bc839"],"itemData":{"DOI":"10.1023/B:MACH.0000027783.34431.42","ISSN":"08856125","abstract":"Bagging constructs an estimator by averaging predictors trained on bootstrap samples. Bagged estimates almost consistently improve on the original predictor. It is thus important to understand the reasons for this success, and also for the occasional failures. It is widely believed that bagging is effective thanks to the variance reduction stemming from averaging predictors. However, seven years from its introduction, bagging is still not fully understood. This paper provides experimental evidence supporting the hypothesis that bagging stabilizes prediction by equalizing the influence of training examples. This effect is detailed in two different frameworks: estimation on the real line and regression. Bagging's improvements/deteriorations are explained by the goodness/badness of highly influential examples, in situations where the usual variance reduction argument is at best questionable. Finally, reasons for the equalization effect are advanced. They support that other resampling strategies such as half-sampling should provide qualitatively identical effects while being computationally less demanding than bootstrap sampling.","author":[{"dropping-particle":"","family":"Grandvalet","given":"Yves","non-dropping-particle":"","parse-names":false,"suffix":""}],"container-title":"Machine Learning","id":"ITEM-2","issue":"3","issued":{"date-parts":[["2004"]]},"page":"251-270","title":"Bagging equalizes influence","type":"article-journal","volume":"55"}}],"schema":"https://github.com/citation-style-language/schema/raw/master/csl-citation.json"} </w:instrText>
      </w:r>
      <w:r w:rsidR="00F41AF1">
        <w:rPr>
          <w:rFonts w:ascii="Arial" w:eastAsia="Times New Roman" w:hAnsi="Arial" w:cs="Arial"/>
        </w:rPr>
        <w:fldChar w:fldCharType="separate"/>
      </w:r>
      <w:r w:rsidR="00C7224C" w:rsidRPr="00C7224C">
        <w:rPr>
          <w:rFonts w:ascii="Arial" w:hAnsi="Arial" w:cs="Arial"/>
          <w:szCs w:val="24"/>
          <w:vertAlign w:val="superscript"/>
        </w:rPr>
        <w:t>26,27</w:t>
      </w:r>
      <w:r w:rsidR="00F41AF1">
        <w:rPr>
          <w:rFonts w:ascii="Arial" w:eastAsia="Times New Roman" w:hAnsi="Arial" w:cs="Arial"/>
        </w:rPr>
        <w:fldChar w:fldCharType="end"/>
      </w:r>
      <w:r w:rsidR="005474FF">
        <w:rPr>
          <w:rFonts w:ascii="Arial" w:eastAsia="Times New Roman" w:hAnsi="Arial" w:cs="Arial"/>
        </w:rPr>
        <w:t xml:space="preserve"> making them an ideal method to assist decisions</w:t>
      </w:r>
      <w:r w:rsidR="00F41AF1">
        <w:rPr>
          <w:rFonts w:ascii="Arial" w:eastAsia="Times New Roman" w:hAnsi="Arial" w:cs="Arial"/>
        </w:rPr>
        <w:t xml:space="preserve"> in the clinical setting</w:t>
      </w:r>
      <w:r w:rsidR="005474FF">
        <w:rPr>
          <w:rFonts w:ascii="Arial" w:eastAsia="Times New Roman" w:hAnsi="Arial" w:cs="Arial"/>
        </w:rPr>
        <w:t xml:space="preserve">. </w:t>
      </w:r>
    </w:p>
    <w:p w14:paraId="5EF3F47F" w14:textId="77777777" w:rsidR="000E0367" w:rsidRDefault="000E0367" w:rsidP="002E04C7">
      <w:pPr>
        <w:spacing w:line="240" w:lineRule="auto"/>
        <w:contextualSpacing/>
        <w:rPr>
          <w:rFonts w:ascii="Arial" w:eastAsia="Times New Roman" w:hAnsi="Arial" w:cs="Arial"/>
        </w:rPr>
      </w:pPr>
    </w:p>
    <w:p w14:paraId="4FF795C9" w14:textId="59F068F8" w:rsidR="00984D9F" w:rsidRDefault="00E2315C" w:rsidP="002E04C7">
      <w:pPr>
        <w:spacing w:line="240" w:lineRule="auto"/>
        <w:contextualSpacing/>
        <w:rPr>
          <w:rFonts w:ascii="Arial" w:eastAsia="Times New Roman" w:hAnsi="Arial" w:cs="Arial"/>
        </w:rPr>
      </w:pPr>
      <w:r>
        <w:rPr>
          <w:rFonts w:ascii="Arial" w:eastAsia="Times New Roman" w:hAnsi="Arial" w:cs="Arial"/>
        </w:rPr>
        <w:t xml:space="preserve">A core principle of </w:t>
      </w:r>
      <w:r w:rsidR="001A2EE7">
        <w:rPr>
          <w:rFonts w:ascii="Arial" w:eastAsia="Times New Roman" w:hAnsi="Arial" w:cs="Arial"/>
        </w:rPr>
        <w:t>personalized</w:t>
      </w:r>
      <w:r>
        <w:rPr>
          <w:rFonts w:ascii="Arial" w:eastAsia="Times New Roman" w:hAnsi="Arial" w:cs="Arial"/>
        </w:rPr>
        <w:t xml:space="preserve"> medicine is disease prevention, which can only be (correctly) studied in </w:t>
      </w:r>
      <w:r w:rsidR="001A2EE7">
        <w:rPr>
          <w:rFonts w:ascii="Arial" w:eastAsia="Times New Roman" w:hAnsi="Arial" w:cs="Arial"/>
        </w:rPr>
        <w:t>a</w:t>
      </w:r>
      <w:r>
        <w:rPr>
          <w:rFonts w:ascii="Arial" w:eastAsia="Times New Roman" w:hAnsi="Arial" w:cs="Arial"/>
        </w:rPr>
        <w:t xml:space="preserve"> ‘time to event</w:t>
      </w:r>
      <w:r w:rsidR="00F154A5">
        <w:rPr>
          <w:rFonts w:ascii="Arial" w:eastAsia="Times New Roman" w:hAnsi="Arial" w:cs="Arial"/>
        </w:rPr>
        <w:t xml:space="preserve"> with censoring</w:t>
      </w:r>
      <w:r>
        <w:rPr>
          <w:rFonts w:ascii="Arial" w:eastAsia="Times New Roman" w:hAnsi="Arial" w:cs="Arial"/>
        </w:rPr>
        <w:t xml:space="preserve">’ framework. However, ML </w:t>
      </w:r>
      <w:r w:rsidR="0012632C">
        <w:rPr>
          <w:rFonts w:ascii="Arial" w:eastAsia="Times New Roman" w:hAnsi="Arial" w:cs="Arial"/>
        </w:rPr>
        <w:t>algorithms</w:t>
      </w:r>
      <w:r>
        <w:rPr>
          <w:rFonts w:ascii="Arial" w:eastAsia="Times New Roman" w:hAnsi="Arial" w:cs="Arial"/>
        </w:rPr>
        <w:t xml:space="preserve"> that can engage with censored time to event data are less common than </w:t>
      </w:r>
      <w:r w:rsidR="0012632C">
        <w:rPr>
          <w:rFonts w:ascii="Arial" w:eastAsia="Times New Roman" w:hAnsi="Arial" w:cs="Arial"/>
        </w:rPr>
        <w:t>algorithms</w:t>
      </w:r>
      <w:r>
        <w:rPr>
          <w:rFonts w:ascii="Arial" w:eastAsia="Times New Roman" w:hAnsi="Arial" w:cs="Arial"/>
        </w:rPr>
        <w:t xml:space="preserve"> for classification and regression. </w:t>
      </w:r>
      <w:r w:rsidR="00FE64A2">
        <w:rPr>
          <w:rFonts w:ascii="Arial" w:eastAsia="Times New Roman" w:hAnsi="Arial" w:cs="Arial"/>
        </w:rPr>
        <w:t xml:space="preserve">In 2008, </w:t>
      </w:r>
      <w:proofErr w:type="spellStart"/>
      <w:r w:rsidR="00FE64A2">
        <w:rPr>
          <w:rFonts w:ascii="Arial" w:eastAsia="Times New Roman" w:hAnsi="Arial" w:cs="Arial"/>
        </w:rPr>
        <w:t>Ishwaran</w:t>
      </w:r>
      <w:proofErr w:type="spellEnd"/>
      <w:r w:rsidR="00FE64A2">
        <w:rPr>
          <w:rFonts w:ascii="Arial" w:eastAsia="Times New Roman" w:hAnsi="Arial" w:cs="Arial"/>
        </w:rPr>
        <w:t xml:space="preserve"> et al. developed the random survival forest, a formulation of the </w:t>
      </w:r>
      <w:r w:rsidR="001A2EE7">
        <w:rPr>
          <w:rFonts w:ascii="Arial" w:eastAsia="Times New Roman" w:hAnsi="Arial" w:cs="Arial"/>
        </w:rPr>
        <w:t>random forests</w:t>
      </w:r>
      <w:r w:rsidR="00FE64A2">
        <w:rPr>
          <w:rFonts w:ascii="Arial" w:eastAsia="Times New Roman" w:hAnsi="Arial" w:cs="Arial"/>
        </w:rPr>
        <w:t xml:space="preserve"> that can engage with right censored time to event data</w:t>
      </w:r>
      <w:r w:rsidR="0012632C">
        <w:rPr>
          <w:rFonts w:ascii="Arial" w:eastAsia="Times New Roman" w:hAnsi="Arial" w:cs="Arial"/>
        </w:rPr>
        <w:t>,</w:t>
      </w:r>
      <w:r w:rsidR="00FE64A2">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{"citationID":"dqi8A4ZY","properties":{"formattedCitation":"\\super 9\\nosupersub{}","plainCitation":"9","noteIndex":0},"citationItems":[{"id":"NSv6CMXM/eV3aurvm","uris":["http://www.mendeley.com/documents/?uuid=603876a2-6942-43d7-a9fb-3d2714b09ee7"],"uri":["http://www.mendeley.com/documents/?uuid=603876a2-6942-43d7-a9fb-3d2714b09ee7"],"itemData":{"DOI":"10.1214/08-AOAS169","ISSN":"19326157","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 Survival Forest. © Institute of Mathematical Statistics.","author":[{"dropping-particle":"","family":"Ishwaran","given":"Hemant","non-dropping-particle":"","parse-names":false,"suffix":""},{"dropping-particle":"","family":"Kogalur","given":"Udaya B.","non-dropping-particle":"","parse-names":false,"suffix":""},{"dropping-particle":"","family":"Blackstone","given":"Eugene H.","non-dropping-particle":"","parse-names":false,"suffix":""},{"dropping-particle":"","family":"Lauer","given":"Michael S.","non-dropping-particle":"","parse-names":false,"suffix":""}],"container-title":"Annals of Applied Statistics","id":"ITEM-1","issue":"3","issued":{"date-parts":[["2008"]]},"page":"841-860","title":"Random survival forests","type":"article-journal","volume":"2"}}],"schema":"https://github.com/citation-style-language/schema/raw/master/csl-citation.json"} </w:instrText>
      </w:r>
      <w:r w:rsidR="00FE64A2">
        <w:rPr>
          <w:rFonts w:ascii="Arial" w:eastAsia="Times New Roman" w:hAnsi="Arial" w:cs="Arial"/>
        </w:rPr>
        <w:fldChar w:fldCharType="separate"/>
      </w:r>
      <w:r w:rsidR="00C7224C" w:rsidRPr="00C7224C">
        <w:rPr>
          <w:rFonts w:ascii="Arial" w:hAnsi="Arial" w:cs="Arial"/>
          <w:szCs w:val="24"/>
          <w:vertAlign w:val="superscript"/>
        </w:rPr>
        <w:t>9</w:t>
      </w:r>
      <w:r w:rsidR="00FE64A2">
        <w:rPr>
          <w:rFonts w:ascii="Arial" w:eastAsia="Times New Roman" w:hAnsi="Arial" w:cs="Arial"/>
        </w:rPr>
        <w:fldChar w:fldCharType="end"/>
      </w:r>
      <w:r w:rsidR="0012632C">
        <w:rPr>
          <w:rFonts w:ascii="Arial" w:eastAsia="Times New Roman" w:hAnsi="Arial" w:cs="Arial"/>
        </w:rPr>
        <w:t xml:space="preserve"> and later proved that </w:t>
      </w:r>
      <w:commentRangeStart w:id="4"/>
      <w:r w:rsidR="001A2EE7">
        <w:rPr>
          <w:rFonts w:ascii="Arial" w:eastAsia="Times New Roman" w:hAnsi="Arial" w:cs="Arial"/>
        </w:rPr>
        <w:t>random survival forests were</w:t>
      </w:r>
      <w:r w:rsidR="0012632C">
        <w:rPr>
          <w:rFonts w:ascii="Arial" w:eastAsia="Times New Roman" w:hAnsi="Arial" w:cs="Arial"/>
        </w:rPr>
        <w:t xml:space="preserve"> an asymptotically consistent estimator of a survival function conditional on having a discrete feature space comprising all relevant predictor variables.</w:t>
      </w:r>
      <w:commentRangeEnd w:id="4"/>
      <w:r w:rsidR="00801224">
        <w:rPr>
          <w:rStyle w:val="CommentReference"/>
        </w:rPr>
        <w:commentReference w:id="4"/>
      </w:r>
      <w:r w:rsidR="0012632C">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{"citationID":"jjSYejhP","properties":{"formattedCitation":"\\super 28\\nosupersub{}","plainCitation":"28","noteIndex":0},"citationItems":[{"id":"NSv6CMXM/qkpJqffw","uris":["http://www.mendeley.com/documents/?uuid=1bdd267b-3dbd-31b0-9770-48b1db3bbe75"],"uri":["http://www.mendeley.com/documents/?uuid=1bdd267b-3dbd-31b0-9770-48b1db3bbe75"],"itemData":{"DOI":"10.1016/J.SPL.2010.02.020","PMID":"20582150","abstract":"We prove uniform consistency of Random Survival Forests (RSF), a newly introduced forest ensemble learner for analysis of right-censored survival data. Consistency is proven under general splitting rules, bootstrapping, and random selection of variables-that is, under true implementation of the methodology. Under this setting we show that the forest ensemble survival function converges uniformly to the true population survival function. To prove this result we make one key assumption regarding the feature space: we assume that all variables are factors. Doing so ensures that the feature space has finite cardinality and enables us to exploit counting process theory and the uniform consistency of the Kaplan-Meier survival function. © 2010.","author":[{"dropping-particle":"","family":"Ishwaran","given":"Hemant","non-dropping-particle":"","parse-names":false,"suffix":""},{"dropping-particle":"","family":"Kogalur","given":"Udaya B.","non-dropping-particle":"","parse-names":false,"suffix":""}],"container-title":"Statistics &amp; probability letters","id":"ITEM-1","issue":"13-14","issued":{"date-parts":[["2010","7"]]},"page":"1056","publisher":"NIH Public Access","title":"Consistency of Random Survival Forests","type":"article-journal","volume":"80"}}],"schema":"https://github.com/citation-style-language/schema/raw/master/csl-citation.json"} </w:instrText>
      </w:r>
      <w:r w:rsidR="0012632C">
        <w:rPr>
          <w:rFonts w:ascii="Arial" w:eastAsia="Times New Roman" w:hAnsi="Arial" w:cs="Arial"/>
        </w:rPr>
        <w:fldChar w:fldCharType="separate"/>
      </w:r>
      <w:r w:rsidR="00C7224C" w:rsidRPr="00C7224C">
        <w:rPr>
          <w:rFonts w:ascii="Arial" w:hAnsi="Arial" w:cs="Arial"/>
          <w:szCs w:val="24"/>
          <w:vertAlign w:val="superscript"/>
        </w:rPr>
        <w:t>28</w:t>
      </w:r>
      <w:r w:rsidR="0012632C">
        <w:rPr>
          <w:rFonts w:ascii="Arial" w:eastAsia="Times New Roman" w:hAnsi="Arial" w:cs="Arial"/>
        </w:rPr>
        <w:fldChar w:fldCharType="end"/>
      </w:r>
      <w:r w:rsidR="0012632C">
        <w:rPr>
          <w:rFonts w:ascii="Arial" w:eastAsia="Times New Roman" w:hAnsi="Arial" w:cs="Arial"/>
          <w:i/>
          <w:iCs/>
        </w:rPr>
        <w:t xml:space="preserve"> </w:t>
      </w:r>
      <w:r w:rsidR="0012632C" w:rsidRPr="0012632C">
        <w:rPr>
          <w:rFonts w:ascii="Arial" w:eastAsia="Times New Roman" w:hAnsi="Arial" w:cs="Arial"/>
          <w:u w:val="single"/>
        </w:rPr>
        <w:t xml:space="preserve">The principal investigator of this proposal and early stage investigator, Dr. Byron Jaeger, built on </w:t>
      </w:r>
      <w:proofErr w:type="spellStart"/>
      <w:r w:rsidR="0012632C" w:rsidRPr="0012632C">
        <w:rPr>
          <w:rFonts w:ascii="Arial" w:eastAsia="Times New Roman" w:hAnsi="Arial" w:cs="Arial"/>
          <w:u w:val="single"/>
        </w:rPr>
        <w:t>Ishwaran</w:t>
      </w:r>
      <w:proofErr w:type="spellEnd"/>
      <w:r w:rsidR="0012632C" w:rsidRPr="0012632C">
        <w:rPr>
          <w:rFonts w:ascii="Arial" w:eastAsia="Times New Roman" w:hAnsi="Arial" w:cs="Arial"/>
          <w:u w:val="single"/>
        </w:rPr>
        <w:t xml:space="preserve"> et </w:t>
      </w:r>
      <w:proofErr w:type="spellStart"/>
      <w:r w:rsidR="0012632C" w:rsidRPr="0012632C">
        <w:rPr>
          <w:rFonts w:ascii="Arial" w:eastAsia="Times New Roman" w:hAnsi="Arial" w:cs="Arial"/>
          <w:u w:val="single"/>
        </w:rPr>
        <w:t>al’s</w:t>
      </w:r>
      <w:proofErr w:type="spellEnd"/>
      <w:r w:rsidR="0012632C" w:rsidRPr="0012632C">
        <w:rPr>
          <w:rFonts w:ascii="Arial" w:eastAsia="Times New Roman" w:hAnsi="Arial" w:cs="Arial"/>
          <w:u w:val="single"/>
        </w:rPr>
        <w:t xml:space="preserve"> </w:t>
      </w:r>
      <w:r w:rsidR="001A2EE7">
        <w:rPr>
          <w:rFonts w:ascii="Arial" w:eastAsia="Times New Roman" w:hAnsi="Arial" w:cs="Arial"/>
          <w:u w:val="single"/>
        </w:rPr>
        <w:t>methodology</w:t>
      </w:r>
      <w:r w:rsidR="0012632C" w:rsidRPr="0012632C">
        <w:rPr>
          <w:rFonts w:ascii="Arial" w:eastAsia="Times New Roman" w:hAnsi="Arial" w:cs="Arial"/>
          <w:u w:val="single"/>
        </w:rPr>
        <w:t xml:space="preserve"> by developing the</w:t>
      </w:r>
      <w:r w:rsidR="0012632C">
        <w:rPr>
          <w:rFonts w:ascii="Arial" w:eastAsia="Times New Roman" w:hAnsi="Arial" w:cs="Arial"/>
        </w:rPr>
        <w:t xml:space="preserve"> </w:t>
      </w:r>
      <w:r w:rsidR="0012632C" w:rsidRPr="009E7C5F">
        <w:rPr>
          <w:rFonts w:ascii="Arial" w:eastAsia="Times New Roman" w:hAnsi="Arial" w:cs="Arial"/>
          <w:u w:val="single"/>
        </w:rPr>
        <w:t xml:space="preserve">oblique </w:t>
      </w:r>
      <w:r w:rsidR="00A91A71">
        <w:rPr>
          <w:rFonts w:ascii="Arial" w:eastAsia="Times New Roman" w:hAnsi="Arial" w:cs="Arial"/>
          <w:u w:val="single"/>
        </w:rPr>
        <w:t>random survival forest</w:t>
      </w:r>
      <w:r w:rsidR="0012632C" w:rsidRPr="009E7C5F">
        <w:rPr>
          <w:rFonts w:ascii="Arial" w:eastAsia="Times New Roman" w:hAnsi="Arial" w:cs="Arial"/>
          <w:u w:val="single"/>
        </w:rPr>
        <w:t xml:space="preserve"> (ORSF)</w:t>
      </w:r>
      <w:r w:rsidR="0012632C">
        <w:rPr>
          <w:rFonts w:ascii="Arial" w:eastAsia="Times New Roman" w:hAnsi="Arial" w:cs="Arial"/>
        </w:rPr>
        <w:t>,</w:t>
      </w:r>
      <w:r w:rsidR="0012632C">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{"citationID":"71oT4BFV","properties":{"formattedCitation":"\\super 4\\nosupersub{}","plainCitation":"4","noteIndex":0},"citationItems":[{"id":"NSv6CMXM/L0W2vEL9","uris":["http://www.mendeley.com/documents/?uuid=18bc2932-352d-4827-988d-be1847a8be1f","http://www.mendeley.com/documents/?uuid=e2ee6d67-e2f8-497d-bbff-4e3651a40de8"],"uri":["http://www.mendeley.com/documents/?uuid=18bc2932-352d-4827-988d-be1847a8be1f","http://www.mendeley.com/documents/?uuid=e2ee6d67-e2f8-497d-bbff-4e3651a40de8"],"itemData":{"DOI":"10.1214/19-AOAS1261","ISSN":"1932-6157","author":[{"dropping-particle":"","family":"Jaeger","given":"Byron C.","non-dropping-particle":"","parse-names":false,"suffix":""},{"dropping-particle":"","family":"Long","given":"Dustin Leann","non-dropping-particle":"","parse-names":false,"suffix":""},{"dropping-particle":"","family":"Long","given":"Dustin M.","non-dropping-particle":"","parse-names":false,"suffix":""},{"dropping-particle":"","family":"Sims","given":"Mario","non-dropping-particle":"","parse-names":false,"suffix":""},{"dropping-particle":"","family":"Szychowski","given":"Jeff M.","non-dropping-particle":"","parse-names":false,"suffix":""},{"dropping-particle":"","family":"Min","given":"Yuan-I","non-dropping-particle":"","parse-names":false,"suffix":""},{"dropping-particle":"","family":"Mcclure","given":"Leslie A.","non-dropping-particle":"","parse-names":false,"suffix":""},{"dropping-particle":"","family":"Howard","given":"George","non-dropping-particle":"","parse-names":false,"suffix":""},{"dropping-particle":"","family":"Simon","given":"Noah","non-dropping-particle":"","parse-names":false,"suffix":""}],"container-title":"The Annals of Applied Statistics","id":"ITEM-1","issue":"3","issued":{"date-parts":[["2019","9"]]},"title":"Oblique random survival forests","type":"article-journal","volume":"13"}}],"schema":"https://github.com/citation-style-language/schema/raw/master/csl-citation.json"} </w:instrText>
      </w:r>
      <w:r w:rsidR="0012632C">
        <w:rPr>
          <w:rFonts w:ascii="Arial" w:eastAsia="Times New Roman" w:hAnsi="Arial" w:cs="Arial"/>
        </w:rPr>
        <w:fldChar w:fldCharType="separate"/>
      </w:r>
      <w:r w:rsidR="00C7224C" w:rsidRPr="00C7224C">
        <w:rPr>
          <w:rFonts w:ascii="Arial" w:hAnsi="Arial" w:cs="Arial"/>
          <w:szCs w:val="24"/>
          <w:vertAlign w:val="superscript"/>
        </w:rPr>
        <w:t>4</w:t>
      </w:r>
      <w:r w:rsidR="0012632C">
        <w:rPr>
          <w:rFonts w:ascii="Arial" w:eastAsia="Times New Roman" w:hAnsi="Arial" w:cs="Arial"/>
        </w:rPr>
        <w:fldChar w:fldCharType="end"/>
      </w:r>
      <w:r w:rsidR="0012632C">
        <w:rPr>
          <w:rFonts w:ascii="Arial" w:eastAsia="Times New Roman" w:hAnsi="Arial" w:cs="Arial"/>
        </w:rPr>
        <w:t xml:space="preserve"> which allows the </w:t>
      </w:r>
      <w:r w:rsidR="00A91A71">
        <w:rPr>
          <w:rFonts w:ascii="Arial" w:eastAsia="Times New Roman" w:hAnsi="Arial" w:cs="Arial"/>
        </w:rPr>
        <w:t xml:space="preserve">method </w:t>
      </w:r>
      <w:r w:rsidR="0012632C">
        <w:rPr>
          <w:rFonts w:ascii="Arial" w:eastAsia="Times New Roman" w:hAnsi="Arial" w:cs="Arial"/>
        </w:rPr>
        <w:t xml:space="preserve">to further explore high dimensional feature spaces by performing oblique splits (see Section </w:t>
      </w:r>
      <w:proofErr w:type="spellStart"/>
      <w:r w:rsidR="0012632C">
        <w:rPr>
          <w:rFonts w:ascii="Arial" w:eastAsia="Times New Roman" w:hAnsi="Arial" w:cs="Arial"/>
        </w:rPr>
        <w:t>xx.x</w:t>
      </w:r>
      <w:proofErr w:type="spellEnd"/>
      <w:r w:rsidR="0012632C">
        <w:rPr>
          <w:rFonts w:ascii="Arial" w:eastAsia="Times New Roman" w:hAnsi="Arial" w:cs="Arial"/>
        </w:rPr>
        <w:t>), thereby improving the chance that relevant features can be leveraged for prediction and a consistent estimator of a survival function can be formed.</w:t>
      </w:r>
    </w:p>
    <w:p w14:paraId="62F2E2DF" w14:textId="58B01BC9" w:rsidR="00A91A71" w:rsidRDefault="00A91A71" w:rsidP="002E04C7">
      <w:pPr>
        <w:spacing w:line="240" w:lineRule="auto"/>
        <w:contextualSpacing/>
        <w:rPr>
          <w:ins w:id="5" w:author="Nicholas M. Pajewski" w:date="2021-11-16T10:38:00Z"/>
          <w:rFonts w:ascii="Arial" w:eastAsia="Times New Roman" w:hAnsi="Arial" w:cs="Arial"/>
        </w:rPr>
      </w:pPr>
    </w:p>
    <w:p w14:paraId="7726CF59" w14:textId="0478A9C3" w:rsidR="00A91A71" w:rsidRDefault="00A91A71" w:rsidP="002E04C7">
      <w:pPr>
        <w:spacing w:line="240" w:lineRule="auto"/>
        <w:contextualSpacing/>
        <w:rPr>
          <w:rFonts w:ascii="Arial" w:eastAsia="Times New Roman" w:hAnsi="Arial" w:cs="Arial"/>
        </w:rPr>
      </w:pPr>
      <w:ins w:id="6" w:author="Nicholas M. Pajewski" w:date="2021-11-16T10:38:00Z">
        <w:r w:rsidRPr="00A91A71">
          <w:rPr>
            <w:rFonts w:ascii="Arial" w:eastAsia="Times New Roman" w:hAnsi="Arial" w:cs="Arial"/>
            <w:highlight w:val="yellow"/>
            <w:rPrChange w:id="7" w:author="Nicholas M. Pajewski" w:date="2021-11-16T10:39:00Z">
              <w:rPr>
                <w:rFonts w:ascii="Arial" w:eastAsia="Times New Roman" w:hAnsi="Arial" w:cs="Arial"/>
              </w:rPr>
            </w:rPrChange>
          </w:rPr>
          <w:t>[Seems like we need one more paragraph here in background</w:t>
        </w:r>
      </w:ins>
      <w:ins w:id="8" w:author="Nicholas M. Pajewski" w:date="2021-11-16T10:39:00Z">
        <w:r w:rsidRPr="00A91A71">
          <w:rPr>
            <w:rFonts w:ascii="Arial" w:eastAsia="Times New Roman" w:hAnsi="Arial" w:cs="Arial"/>
            <w:highlight w:val="yellow"/>
            <w:rPrChange w:id="9" w:author="Nicholas M. Pajewski" w:date="2021-11-16T10:39:00Z">
              <w:rPr>
                <w:rFonts w:ascii="Arial" w:eastAsia="Times New Roman" w:hAnsi="Arial" w:cs="Arial"/>
              </w:rPr>
            </w:rPrChange>
          </w:rPr>
          <w:t xml:space="preserve">. Probably something related to use of the HER to help facilitate clinical decision support, alluding to </w:t>
        </w:r>
        <w:proofErr w:type="spellStart"/>
        <w:r w:rsidRPr="00A91A71">
          <w:rPr>
            <w:rFonts w:ascii="Arial" w:eastAsia="Times New Roman" w:hAnsi="Arial" w:cs="Arial"/>
            <w:highlight w:val="yellow"/>
            <w:rPrChange w:id="10" w:author="Nicholas M. Pajewski" w:date="2021-11-16T10:39:00Z">
              <w:rPr>
                <w:rFonts w:ascii="Arial" w:eastAsia="Times New Roman" w:hAnsi="Arial" w:cs="Arial"/>
              </w:rPr>
            </w:rPrChange>
          </w:rPr>
          <w:t>eFI</w:t>
        </w:r>
        <w:proofErr w:type="spellEnd"/>
        <w:r w:rsidRPr="00A91A71">
          <w:rPr>
            <w:rFonts w:ascii="Arial" w:eastAsia="Times New Roman" w:hAnsi="Arial" w:cs="Arial"/>
            <w:highlight w:val="yellow"/>
            <w:rPrChange w:id="11" w:author="Nicholas M. Pajewski" w:date="2021-11-16T10:39:00Z">
              <w:rPr>
                <w:rFonts w:ascii="Arial" w:eastAsia="Times New Roman" w:hAnsi="Arial" w:cs="Arial"/>
              </w:rPr>
            </w:rPrChange>
          </w:rPr>
          <w:t xml:space="preserve"> work?</w:t>
        </w:r>
      </w:ins>
      <w:ins w:id="12" w:author="Nicholas M. Pajewski" w:date="2021-11-16T10:38:00Z">
        <w:r w:rsidRPr="00A91A71">
          <w:rPr>
            <w:rFonts w:ascii="Arial" w:eastAsia="Times New Roman" w:hAnsi="Arial" w:cs="Arial"/>
            <w:highlight w:val="yellow"/>
            <w:rPrChange w:id="13" w:author="Nicholas M. Pajewski" w:date="2021-11-16T10:39:00Z">
              <w:rPr>
                <w:rFonts w:ascii="Arial" w:eastAsia="Times New Roman" w:hAnsi="Arial" w:cs="Arial"/>
              </w:rPr>
            </w:rPrChange>
          </w:rPr>
          <w:t>]</w:t>
        </w:r>
        <w:r>
          <w:rPr>
            <w:rFonts w:ascii="Arial" w:eastAsia="Times New Roman" w:hAnsi="Arial" w:cs="Arial"/>
          </w:rPr>
          <w:t xml:space="preserve"> </w:t>
        </w:r>
      </w:ins>
    </w:p>
    <w:p w14:paraId="683A1E34" w14:textId="77777777" w:rsidR="00F41AF1" w:rsidRPr="00984D9F" w:rsidRDefault="00984D9F" w:rsidP="002E04C7">
      <w:pPr>
        <w:spacing w:line="240" w:lineRule="auto"/>
        <w:contextualSpacing/>
        <w:rPr>
          <w:rFonts w:ascii="Arial" w:eastAsia="Times New Roman" w:hAnsi="Arial" w:cs="Arial"/>
          <w:b/>
          <w:bCs/>
        </w:rPr>
      </w:pPr>
      <w:r>
        <w:rPr>
          <w:rFonts w:ascii="Arial" w:eastAsia="Times New Roman" w:hAnsi="Arial" w:cs="Arial"/>
        </w:rPr>
        <w:br w:type="page"/>
      </w:r>
      <w:r w:rsidRPr="00984D9F">
        <w:rPr>
          <w:rFonts w:ascii="Arial" w:eastAsia="Times New Roman" w:hAnsi="Arial" w:cs="Arial"/>
          <w:b/>
          <w:bCs/>
        </w:rPr>
        <w:lastRenderedPageBreak/>
        <w:t>Approach</w:t>
      </w:r>
    </w:p>
    <w:p w14:paraId="18A59718" w14:textId="77777777" w:rsidR="00D2008D" w:rsidRDefault="00D2008D" w:rsidP="002E04C7">
      <w:pPr>
        <w:spacing w:line="240" w:lineRule="auto"/>
        <w:contextualSpacing/>
        <w:rPr>
          <w:rFonts w:ascii="Arial" w:eastAsia="Times New Roman" w:hAnsi="Arial" w:cs="Arial"/>
        </w:rPr>
      </w:pPr>
    </w:p>
    <w:p w14:paraId="23A24445" w14:textId="6A7AEE09" w:rsidR="00127137" w:rsidRPr="00127137" w:rsidDel="00BE268F" w:rsidRDefault="00127137" w:rsidP="002E04C7">
      <w:pPr>
        <w:spacing w:line="240" w:lineRule="auto"/>
        <w:contextualSpacing/>
        <w:rPr>
          <w:del w:id="14" w:author="Nicholas M. Pajewski" w:date="2021-11-16T09:07:00Z"/>
          <w:rFonts w:ascii="Arial" w:eastAsia="Times New Roman" w:hAnsi="Arial" w:cs="Arial"/>
          <w:u w:val="single"/>
        </w:rPr>
      </w:pPr>
      <w:commentRangeStart w:id="15"/>
      <w:del w:id="16" w:author="Nicholas M. Pajewski" w:date="2021-11-16T09:07:00Z">
        <w:r w:rsidRPr="00127137" w:rsidDel="00BE268F">
          <w:rPr>
            <w:rFonts w:ascii="Arial" w:eastAsia="Times New Roman" w:hAnsi="Arial" w:cs="Arial"/>
            <w:u w:val="single"/>
          </w:rPr>
          <w:delText xml:space="preserve">Research </w:delText>
        </w:r>
        <w:r w:rsidR="00FA3AA4" w:rsidDel="00BE268F">
          <w:rPr>
            <w:rFonts w:ascii="Arial" w:eastAsia="Times New Roman" w:hAnsi="Arial" w:cs="Arial"/>
            <w:u w:val="single"/>
          </w:rPr>
          <w:delText>E</w:delText>
        </w:r>
        <w:r w:rsidRPr="00127137" w:rsidDel="00BE268F">
          <w:rPr>
            <w:rFonts w:ascii="Arial" w:eastAsia="Times New Roman" w:hAnsi="Arial" w:cs="Arial"/>
            <w:u w:val="single"/>
          </w:rPr>
          <w:delText>nvironment</w:delText>
        </w:r>
        <w:r w:rsidR="00FA3AA4" w:rsidDel="00BE268F">
          <w:rPr>
            <w:rFonts w:ascii="Arial" w:eastAsia="Times New Roman" w:hAnsi="Arial" w:cs="Arial"/>
            <w:u w:val="single"/>
          </w:rPr>
          <w:delText>,</w:delText>
        </w:r>
        <w:r w:rsidRPr="00127137" w:rsidDel="00BE268F">
          <w:rPr>
            <w:rFonts w:ascii="Arial" w:eastAsia="Times New Roman" w:hAnsi="Arial" w:cs="Arial"/>
            <w:u w:val="single"/>
          </w:rPr>
          <w:delText xml:space="preserve"> </w:delText>
        </w:r>
        <w:r w:rsidR="00FA3AA4" w:rsidDel="00BE268F">
          <w:rPr>
            <w:rFonts w:ascii="Arial" w:eastAsia="Times New Roman" w:hAnsi="Arial" w:cs="Arial"/>
            <w:u w:val="single"/>
          </w:rPr>
          <w:delText>R</w:delText>
        </w:r>
        <w:r w:rsidRPr="00127137" w:rsidDel="00BE268F">
          <w:rPr>
            <w:rFonts w:ascii="Arial" w:eastAsia="Times New Roman" w:hAnsi="Arial" w:cs="Arial"/>
            <w:u w:val="single"/>
          </w:rPr>
          <w:delText>esources</w:delText>
        </w:r>
        <w:r w:rsidR="00FA3AA4" w:rsidDel="00BE268F">
          <w:rPr>
            <w:rFonts w:ascii="Arial" w:eastAsia="Times New Roman" w:hAnsi="Arial" w:cs="Arial"/>
            <w:u w:val="single"/>
          </w:rPr>
          <w:delText>, and Dissemination</w:delText>
        </w:r>
      </w:del>
    </w:p>
    <w:p w14:paraId="2321C8A9" w14:textId="090AB926" w:rsidR="00127137" w:rsidDel="00BE268F" w:rsidRDefault="00127137" w:rsidP="002E04C7">
      <w:pPr>
        <w:spacing w:line="240" w:lineRule="auto"/>
        <w:contextualSpacing/>
        <w:rPr>
          <w:del w:id="17" w:author="Nicholas M. Pajewski" w:date="2021-11-16T09:07:00Z"/>
          <w:rFonts w:ascii="Arial" w:eastAsia="Times New Roman" w:hAnsi="Arial" w:cs="Arial"/>
        </w:rPr>
      </w:pPr>
    </w:p>
    <w:p w14:paraId="5CD69E40" w14:textId="1E8D2171" w:rsidR="00127137" w:rsidDel="00BE268F" w:rsidRDefault="005B2616" w:rsidP="002E04C7">
      <w:pPr>
        <w:spacing w:line="240" w:lineRule="auto"/>
        <w:contextualSpacing/>
        <w:rPr>
          <w:del w:id="18" w:author="Nicholas M. Pajewski" w:date="2021-11-16T09:07:00Z"/>
          <w:rFonts w:ascii="Arial" w:eastAsia="Times New Roman" w:hAnsi="Arial" w:cs="Arial"/>
        </w:rPr>
      </w:pPr>
      <w:del w:id="19" w:author="Nicholas M. Pajewski" w:date="2021-11-16T09:07:00Z">
        <w:r w:rsidDel="00BE268F">
          <w:rPr>
            <w:rFonts w:ascii="Arial" w:eastAsia="Times New Roman" w:hAnsi="Arial" w:cs="Arial"/>
          </w:rPr>
          <w:delText>T</w:delText>
        </w:r>
        <w:r w:rsidR="00127137" w:rsidDel="00BE268F">
          <w:rPr>
            <w:rFonts w:ascii="Arial" w:eastAsia="Times New Roman" w:hAnsi="Arial" w:cs="Arial"/>
          </w:rPr>
          <w:delText xml:space="preserve">his study will leverage existing open-source </w:delText>
        </w:r>
        <w:r w:rsidDel="00BE268F">
          <w:rPr>
            <w:rFonts w:ascii="Arial" w:eastAsia="Times New Roman" w:hAnsi="Arial" w:cs="Arial"/>
          </w:rPr>
          <w:delText>tools for development and dissemination of statistical software</w:delText>
        </w:r>
        <w:r w:rsidR="00605184" w:rsidDel="00BE268F">
          <w:rPr>
            <w:rFonts w:ascii="Arial" w:eastAsia="Times New Roman" w:hAnsi="Arial" w:cs="Arial"/>
          </w:rPr>
          <w:delText>.</w:delText>
        </w:r>
        <w:r w:rsidDel="00BE268F">
          <w:rPr>
            <w:rFonts w:ascii="Arial" w:eastAsia="Times New Roman" w:hAnsi="Arial" w:cs="Arial"/>
          </w:rPr>
          <w:delText xml:space="preserve"> For development, we will use R, the </w:delText>
        </w:r>
        <w:r w:rsidR="00F3299F" w:rsidDel="00BE268F">
          <w:rPr>
            <w:rFonts w:ascii="Arial" w:eastAsia="Times New Roman" w:hAnsi="Arial" w:cs="Arial"/>
          </w:rPr>
          <w:delText>leading programming</w:delText>
        </w:r>
        <w:r w:rsidDel="00BE268F">
          <w:rPr>
            <w:rFonts w:ascii="Arial" w:eastAsia="Times New Roman" w:hAnsi="Arial" w:cs="Arial"/>
          </w:rPr>
          <w:delText xml:space="preserve"> language for academic research in data science</w:delText>
        </w:r>
        <w:r w:rsidR="00F3299F" w:rsidDel="00BE268F">
          <w:rPr>
            <w:rFonts w:ascii="Arial" w:eastAsia="Times New Roman" w:hAnsi="Arial" w:cs="Arial"/>
          </w:rPr>
          <w:delText>.</w:delText>
        </w:r>
        <w:r w:rsidDel="00BE268F">
          <w:rPr>
            <w:rFonts w:ascii="Arial" w:eastAsia="Times New Roman" w:hAnsi="Arial" w:cs="Arial"/>
          </w:rPr>
          <w:delText xml:space="preserve"> </w:delText>
        </w:r>
      </w:del>
      <w:del w:id="20" w:author="Nicholas M. Pajewski" w:date="2021-11-15T19:44:00Z">
        <w:r w:rsidR="00F3299F" w:rsidDel="00D24AF6">
          <w:rPr>
            <w:rFonts w:ascii="Arial" w:eastAsia="Times New Roman" w:hAnsi="Arial" w:cs="Arial"/>
          </w:rPr>
          <w:delText>T</w:delText>
        </w:r>
      </w:del>
      <w:del w:id="21" w:author="Nicholas M. Pajewski" w:date="2021-11-16T09:07:00Z">
        <w:r w:rsidR="00F3299F" w:rsidDel="00BE268F">
          <w:rPr>
            <w:rFonts w:ascii="Arial" w:eastAsia="Times New Roman" w:hAnsi="Arial" w:cs="Arial"/>
          </w:rPr>
          <w:delText>o seamlessly transfer data between R and C++</w:delText>
        </w:r>
      </w:del>
      <w:del w:id="22" w:author="Nicholas M. Pajewski" w:date="2021-11-15T19:43:00Z">
        <w:r w:rsidR="00F3299F" w:rsidDel="00D24AF6">
          <w:rPr>
            <w:rFonts w:ascii="Arial" w:eastAsia="Times New Roman" w:hAnsi="Arial" w:cs="Arial"/>
          </w:rPr>
          <w:delText xml:space="preserve">, we will leverage </w:delText>
        </w:r>
        <w:r w:rsidDel="00D24AF6">
          <w:rPr>
            <w:rFonts w:ascii="Arial" w:eastAsia="Times New Roman" w:hAnsi="Arial" w:cs="Arial"/>
          </w:rPr>
          <w:delText>Rcpp</w:delText>
        </w:r>
        <w:r w:rsidR="00F3299F" w:rsidDel="00D24AF6">
          <w:rPr>
            <w:rFonts w:ascii="Arial" w:eastAsia="Times New Roman" w:hAnsi="Arial" w:cs="Arial"/>
          </w:rPr>
          <w:delText xml:space="preserve"> and</w:delText>
        </w:r>
        <w:r w:rsidDel="00D24AF6">
          <w:rPr>
            <w:rFonts w:ascii="Arial" w:eastAsia="Times New Roman" w:hAnsi="Arial" w:cs="Arial"/>
          </w:rPr>
          <w:delText xml:space="preserve"> RcppArmadillo.</w:delText>
        </w:r>
      </w:del>
      <w:del w:id="23" w:author="Nicholas M. Pajewski" w:date="2021-11-15T19:44:00Z">
        <w:r w:rsidDel="00D24AF6">
          <w:rPr>
            <w:rFonts w:ascii="Arial" w:eastAsia="Times New Roman" w:hAnsi="Arial" w:cs="Arial"/>
          </w:rPr>
          <w:delText xml:space="preserve"> </w:delText>
        </w:r>
      </w:del>
      <w:del w:id="24" w:author="Nicholas M. Pajewski" w:date="2021-11-16T09:07:00Z">
        <w:r w:rsidDel="00BE268F">
          <w:rPr>
            <w:rFonts w:ascii="Arial" w:eastAsia="Times New Roman" w:hAnsi="Arial" w:cs="Arial"/>
          </w:rPr>
          <w:delText>For dissemination, we will develop a</w:delText>
        </w:r>
        <w:r w:rsidR="00490482" w:rsidDel="00BE268F">
          <w:rPr>
            <w:rFonts w:ascii="Arial" w:eastAsia="Times New Roman" w:hAnsi="Arial" w:cs="Arial"/>
          </w:rPr>
          <w:delText xml:space="preserve"> </w:delText>
        </w:r>
        <w:r w:rsidDel="00BE268F">
          <w:rPr>
            <w:rFonts w:ascii="Arial" w:eastAsia="Times New Roman" w:hAnsi="Arial" w:cs="Arial"/>
          </w:rPr>
          <w:delText>n</w:delText>
        </w:r>
        <w:r w:rsidR="00490482" w:rsidDel="00BE268F">
          <w:rPr>
            <w:rFonts w:ascii="Arial" w:eastAsia="Times New Roman" w:hAnsi="Arial" w:cs="Arial"/>
          </w:rPr>
          <w:delText>ew</w:delText>
        </w:r>
        <w:r w:rsidDel="00BE268F">
          <w:rPr>
            <w:rFonts w:ascii="Arial" w:eastAsia="Times New Roman" w:hAnsi="Arial" w:cs="Arial"/>
          </w:rPr>
          <w:delText xml:space="preserve"> R package</w:delText>
        </w:r>
        <w:r w:rsidR="00F3299F" w:rsidDel="00BE268F">
          <w:rPr>
            <w:rFonts w:ascii="Arial" w:eastAsia="Times New Roman" w:hAnsi="Arial" w:cs="Arial"/>
          </w:rPr>
          <w:delText xml:space="preserve">, </w:delText>
        </w:r>
        <w:r w:rsidR="00F3299F" w:rsidDel="00BE268F">
          <w:rPr>
            <w:rFonts w:ascii="Arial" w:eastAsia="Times New Roman" w:hAnsi="Arial" w:cs="Arial"/>
            <w:i/>
            <w:iCs/>
          </w:rPr>
          <w:delText>aorsf</w:delText>
        </w:r>
        <w:r w:rsidR="00F3299F" w:rsidDel="00BE268F">
          <w:rPr>
            <w:rFonts w:ascii="Arial" w:eastAsia="Times New Roman" w:hAnsi="Arial" w:cs="Arial"/>
          </w:rPr>
          <w:delText>, and publish this package on the Comprehensive R Archive Network</w:delText>
        </w:r>
        <w:r w:rsidR="00490482" w:rsidDel="00BE268F">
          <w:rPr>
            <w:rFonts w:ascii="Arial" w:eastAsia="Times New Roman" w:hAnsi="Arial" w:cs="Arial"/>
          </w:rPr>
          <w:delText>, as Dr. Jaeger has previously done for three R packages he maintains. Publication on this open-source platform w</w:delText>
        </w:r>
        <w:r w:rsidR="00F3299F" w:rsidDel="00BE268F">
          <w:rPr>
            <w:rFonts w:ascii="Arial" w:eastAsia="Times New Roman" w:hAnsi="Arial" w:cs="Arial"/>
          </w:rPr>
          <w:delText>ill allow any R user with internet connection access to the software.</w:delText>
        </w:r>
        <w:r w:rsidDel="00BE268F">
          <w:rPr>
            <w:rFonts w:ascii="Arial" w:eastAsia="Times New Roman" w:hAnsi="Arial" w:cs="Arial"/>
          </w:rPr>
          <w:delText xml:space="preserve"> </w:delText>
        </w:r>
        <w:r w:rsidR="00490482" w:rsidDel="00BE268F">
          <w:rPr>
            <w:rFonts w:ascii="Arial" w:eastAsia="Times New Roman" w:hAnsi="Arial" w:cs="Arial"/>
          </w:rPr>
          <w:delText xml:space="preserve">Dr. Jaeger and Dr. Pajewski </w:delText>
        </w:r>
        <w:r w:rsidR="00F3299F" w:rsidDel="00BE268F">
          <w:rPr>
            <w:rFonts w:ascii="Arial" w:eastAsia="Times New Roman" w:hAnsi="Arial" w:cs="Arial"/>
          </w:rPr>
          <w:delText>will</w:delText>
        </w:r>
        <w:r w:rsidR="00490482" w:rsidDel="00BE268F">
          <w:rPr>
            <w:rFonts w:ascii="Arial" w:eastAsia="Times New Roman" w:hAnsi="Arial" w:cs="Arial"/>
          </w:rPr>
          <w:delText xml:space="preserve"> </w:delText>
        </w:r>
        <w:r w:rsidR="00A71509" w:rsidDel="00BE268F">
          <w:rPr>
            <w:rFonts w:ascii="Arial" w:eastAsia="Times New Roman" w:hAnsi="Arial" w:cs="Arial"/>
          </w:rPr>
          <w:delText xml:space="preserve">manage the </w:delText>
        </w:r>
        <w:r w:rsidR="00F3299F" w:rsidDel="00BE268F">
          <w:rPr>
            <w:rFonts w:ascii="Arial" w:eastAsia="Times New Roman" w:hAnsi="Arial" w:cs="Arial"/>
          </w:rPr>
          <w:delText>develop</w:delText>
        </w:r>
        <w:r w:rsidR="00A71509" w:rsidDel="00BE268F">
          <w:rPr>
            <w:rFonts w:ascii="Arial" w:eastAsia="Times New Roman" w:hAnsi="Arial" w:cs="Arial"/>
          </w:rPr>
          <w:delText>ment of</w:delText>
        </w:r>
        <w:r w:rsidR="00490482" w:rsidDel="00BE268F">
          <w:rPr>
            <w:rFonts w:ascii="Arial" w:eastAsia="Times New Roman" w:hAnsi="Arial" w:cs="Arial"/>
          </w:rPr>
          <w:delText xml:space="preserve"> </w:delText>
        </w:r>
        <w:r w:rsidR="00F3299F" w:rsidDel="00BE268F">
          <w:rPr>
            <w:rFonts w:ascii="Arial" w:eastAsia="Times New Roman" w:hAnsi="Arial" w:cs="Arial"/>
            <w:i/>
            <w:iCs/>
          </w:rPr>
          <w:delText xml:space="preserve">aorsf </w:delText>
        </w:r>
        <w:r w:rsidR="00F3299F" w:rsidDel="00BE268F">
          <w:rPr>
            <w:rFonts w:ascii="Arial" w:eastAsia="Times New Roman" w:hAnsi="Arial" w:cs="Arial"/>
          </w:rPr>
          <w:delText xml:space="preserve">using </w:delText>
        </w:r>
        <w:r w:rsidDel="00BE268F">
          <w:rPr>
            <w:rFonts w:ascii="Arial" w:eastAsia="Times New Roman" w:hAnsi="Arial" w:cs="Arial"/>
          </w:rPr>
          <w:delText xml:space="preserve">git, the industry-standard platform for </w:delText>
        </w:r>
        <w:r w:rsidR="00490482" w:rsidDel="00BE268F">
          <w:rPr>
            <w:rFonts w:ascii="Arial" w:eastAsia="Times New Roman" w:hAnsi="Arial" w:cs="Arial"/>
          </w:rPr>
          <w:delText>collaborative code development</w:delText>
        </w:r>
        <w:r w:rsidDel="00BE268F">
          <w:rPr>
            <w:rFonts w:ascii="Arial" w:eastAsia="Times New Roman" w:hAnsi="Arial" w:cs="Arial"/>
          </w:rPr>
          <w:delText xml:space="preserve">. </w:delText>
        </w:r>
        <w:r w:rsidR="00605184" w:rsidDel="00BE268F">
          <w:rPr>
            <w:rFonts w:ascii="Arial" w:eastAsia="Times New Roman" w:hAnsi="Arial" w:cs="Arial"/>
          </w:rPr>
          <w:delText>As with previous R packages developed by Dr. Jaeger, source code will be disseminated through GitHub under the MIT license</w:delText>
        </w:r>
        <w:r w:rsidDel="00BE268F">
          <w:rPr>
            <w:rFonts w:ascii="Arial" w:eastAsia="Times New Roman" w:hAnsi="Arial" w:cs="Arial"/>
          </w:rPr>
          <w:delText>.</w:delText>
        </w:r>
        <w:r w:rsidR="00605184" w:rsidDel="00BE268F">
          <w:rPr>
            <w:rFonts w:ascii="Arial" w:eastAsia="Times New Roman" w:hAnsi="Arial" w:cs="Arial"/>
          </w:rPr>
          <w:delText xml:space="preserve"> </w:delText>
        </w:r>
        <w:r w:rsidDel="00BE268F">
          <w:rPr>
            <w:rFonts w:ascii="Arial" w:eastAsia="Times New Roman" w:hAnsi="Arial" w:cs="Arial"/>
          </w:rPr>
          <w:delText>R</w:delText>
        </w:r>
        <w:r w:rsidR="00605184" w:rsidDel="00BE268F">
          <w:rPr>
            <w:rFonts w:ascii="Arial" w:eastAsia="Times New Roman" w:hAnsi="Arial" w:cs="Arial"/>
          </w:rPr>
          <w:delText>esources</w:delText>
        </w:r>
        <w:r w:rsidDel="00BE268F">
          <w:rPr>
            <w:rFonts w:ascii="Arial" w:eastAsia="Times New Roman" w:hAnsi="Arial" w:cs="Arial"/>
          </w:rPr>
          <w:delText xml:space="preserve"> for package users</w:delText>
        </w:r>
        <w:r w:rsidR="00605184" w:rsidDel="00BE268F">
          <w:rPr>
            <w:rFonts w:ascii="Arial" w:eastAsia="Times New Roman" w:hAnsi="Arial" w:cs="Arial"/>
          </w:rPr>
          <w:delText>, including documentation and hands-on examples using ORSF, will be hosted via GitHub</w:delText>
        </w:r>
        <w:r w:rsidDel="00BE268F">
          <w:rPr>
            <w:rFonts w:ascii="Arial" w:eastAsia="Times New Roman" w:hAnsi="Arial" w:cs="Arial"/>
          </w:rPr>
          <w:delText xml:space="preserve"> P</w:delText>
        </w:r>
        <w:r w:rsidR="00605184" w:rsidDel="00BE268F">
          <w:rPr>
            <w:rFonts w:ascii="Arial" w:eastAsia="Times New Roman" w:hAnsi="Arial" w:cs="Arial"/>
          </w:rPr>
          <w:delText xml:space="preserve">ages </w:delText>
        </w:r>
        <w:r w:rsidR="0090485A" w:rsidDel="00BE268F">
          <w:rPr>
            <w:rFonts w:ascii="Arial" w:eastAsia="Times New Roman" w:hAnsi="Arial" w:cs="Arial"/>
          </w:rPr>
          <w:delText xml:space="preserve">as </w:delText>
        </w:r>
        <w:r w:rsidR="00605184" w:rsidDel="00BE268F">
          <w:rPr>
            <w:rFonts w:ascii="Arial" w:eastAsia="Times New Roman" w:hAnsi="Arial" w:cs="Arial"/>
          </w:rPr>
          <w:delText xml:space="preserve">Dr. Jaeger has </w:delText>
        </w:r>
        <w:r w:rsidR="0090485A" w:rsidDel="00BE268F">
          <w:rPr>
            <w:rFonts w:ascii="Arial" w:eastAsia="Times New Roman" w:hAnsi="Arial" w:cs="Arial"/>
          </w:rPr>
          <w:delText>done for previous software dissemination</w:delText>
        </w:r>
        <w:r w:rsidR="00A71509" w:rsidDel="00BE268F">
          <w:rPr>
            <w:rFonts w:ascii="Arial" w:eastAsia="Times New Roman" w:hAnsi="Arial" w:cs="Arial"/>
          </w:rPr>
          <w:delText>.</w:delText>
        </w:r>
        <w:r w:rsidR="0090485A" w:rsidDel="00BE268F">
          <w:rPr>
            <w:rFonts w:ascii="Arial" w:eastAsia="Times New Roman" w:hAnsi="Arial" w:cs="Arial"/>
          </w:rPr>
          <w:fldChar w:fldCharType="begin"/>
        </w:r>
        <w:r w:rsidR="0090485A" w:rsidDel="00BE268F">
          <w:rPr>
            <w:rFonts w:ascii="Arial" w:eastAsia="Times New Roman" w:hAnsi="Arial" w:cs="Arial"/>
          </w:rPr>
          <w:delInstrText xml:space="preserve"> ADDIN ZOTERO_ITEM CSL_CITATION {"citationID":"9fFxtC9Z","properties":{"formattedCitation":"\\super 17\\nosupersub{}","plainCitation":"17","noteIndex":0},"citationItems":[{"id":1368,"uris":["http://zotero.org/users/4391561/items/6HAIS3XX"],"uri":["http://zotero.org/users/4391561/items/6HAIS3XX"],"itemData":{"id":1368,"type":"webpage","title":"Make and Apply Customized Rounding Specifications for Tables: table.glue","URL":"https://bcjaeger.github.io/table.glue/index.html","author":[{"family":"Jaeger","given":"BC"}],"accessed":{"date-parts":[["2021",11,10]]}}}],"schema":"https://github.com/citation-style-language/schema/raw/master/csl-citation.json"} </w:delInstrText>
        </w:r>
        <w:r w:rsidR="0090485A" w:rsidDel="00BE268F">
          <w:rPr>
            <w:rFonts w:ascii="Arial" w:eastAsia="Times New Roman" w:hAnsi="Arial" w:cs="Arial"/>
          </w:rPr>
          <w:fldChar w:fldCharType="separate"/>
        </w:r>
        <w:r w:rsidR="0090485A" w:rsidRPr="0090485A" w:rsidDel="00BE268F">
          <w:rPr>
            <w:rFonts w:ascii="Arial" w:hAnsi="Arial" w:cs="Arial"/>
            <w:szCs w:val="24"/>
            <w:vertAlign w:val="superscript"/>
          </w:rPr>
          <w:delText>17</w:delText>
        </w:r>
        <w:r w:rsidR="0090485A" w:rsidDel="00BE268F">
          <w:rPr>
            <w:rFonts w:ascii="Arial" w:eastAsia="Times New Roman" w:hAnsi="Arial" w:cs="Arial"/>
          </w:rPr>
          <w:fldChar w:fldCharType="end"/>
        </w:r>
        <w:commentRangeEnd w:id="15"/>
        <w:r w:rsidR="008826BF" w:rsidDel="00BE268F">
          <w:rPr>
            <w:rStyle w:val="CommentReference"/>
          </w:rPr>
          <w:commentReference w:id="15"/>
        </w:r>
      </w:del>
    </w:p>
    <w:p w14:paraId="235AC9CA" w14:textId="53BB65B3" w:rsidR="00F147AD" w:rsidDel="00BF54B4" w:rsidRDefault="00F147AD" w:rsidP="002E04C7">
      <w:pPr>
        <w:spacing w:line="240" w:lineRule="auto"/>
        <w:contextualSpacing/>
        <w:rPr>
          <w:del w:id="25" w:author="Nicholas M. Pajewski" w:date="2021-11-16T09:24:00Z"/>
          <w:rFonts w:ascii="Arial" w:eastAsia="Times New Roman" w:hAnsi="Arial" w:cs="Arial"/>
        </w:rPr>
      </w:pPr>
    </w:p>
    <w:p w14:paraId="1064E9F3" w14:textId="2AAFB08D" w:rsidR="00A73022" w:rsidRDefault="00A73022" w:rsidP="002E04C7">
      <w:pPr>
        <w:spacing w:line="240" w:lineRule="auto"/>
        <w:contextualSpacing/>
        <w:rPr>
          <w:rFonts w:ascii="Arial" w:eastAsia="Times New Roman" w:hAnsi="Arial" w:cs="Arial"/>
          <w:u w:val="single"/>
        </w:rPr>
      </w:pPr>
      <w:r w:rsidRPr="00A73022">
        <w:rPr>
          <w:rFonts w:ascii="Arial" w:eastAsia="Times New Roman" w:hAnsi="Arial" w:cs="Arial"/>
          <w:u w:val="single"/>
        </w:rPr>
        <w:t>Research Relevant to the Planned Proposal</w:t>
      </w:r>
    </w:p>
    <w:p w14:paraId="3114EA2A" w14:textId="0A68180A" w:rsidR="00A73022" w:rsidRDefault="00A73022" w:rsidP="002E04C7">
      <w:pPr>
        <w:spacing w:line="240" w:lineRule="auto"/>
        <w:contextualSpacing/>
        <w:rPr>
          <w:rFonts w:ascii="Arial" w:eastAsia="Times New Roman" w:hAnsi="Arial" w:cs="Arial"/>
          <w:u w:val="single"/>
        </w:rPr>
      </w:pPr>
    </w:p>
    <w:p w14:paraId="45F395C7" w14:textId="12212ECF" w:rsidR="00DF5D19" w:rsidRDefault="003E75E2" w:rsidP="00DF5D19">
      <w:pPr>
        <w:widowControl w:val="0"/>
        <w:autoSpaceDE w:val="0"/>
        <w:autoSpaceDN w:val="0"/>
        <w:adjustRightInd w:val="0"/>
        <w:spacing w:after="0" w:line="240" w:lineRule="auto"/>
        <w:rPr>
          <w:rFonts w:ascii="Arial" w:hAnsi="Arial" w:cs="Arial"/>
        </w:rPr>
      </w:pPr>
      <w:r>
        <w:rPr>
          <w:noProof/>
        </w:rPr>
        <mc:AlternateContent>
          <mc:Choice Requires="wps">
            <w:drawing>
              <wp:anchor distT="0" distB="0" distL="114300" distR="114300" simplePos="0" relativeHeight="251658240" behindDoc="0" locked="0" layoutInCell="1" allowOverlap="1" wp14:anchorId="355775E1" wp14:editId="3DD1FC13">
                <wp:simplePos x="0" y="0"/>
                <wp:positionH relativeFrom="column">
                  <wp:posOffset>3814445</wp:posOffset>
                </wp:positionH>
                <wp:positionV relativeFrom="paragraph">
                  <wp:posOffset>3577590</wp:posOffset>
                </wp:positionV>
                <wp:extent cx="3043555" cy="464820"/>
                <wp:effectExtent l="4445" t="1905"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21259" w14:textId="5222F24D" w:rsidR="00090BF4" w:rsidRPr="003651FD" w:rsidRDefault="00090BF4" w:rsidP="003651FD">
                            <w:pPr>
                              <w:pStyle w:val="Caption"/>
                              <w:spacing w:after="0" w:line="240" w:lineRule="auto"/>
                              <w:contextualSpacing/>
                              <w:rPr>
                                <w:b w:val="0"/>
                                <w:bCs w:val="0"/>
                                <w:noProof/>
                              </w:rPr>
                            </w:pPr>
                            <w:r>
                              <w:t xml:space="preserve">Figure </w:t>
                            </w:r>
                            <w:r w:rsidR="00A44D5B">
                              <w:fldChar w:fldCharType="begin"/>
                            </w:r>
                            <w:r w:rsidR="00A44D5B">
                              <w:instrText xml:space="preserve"> SEQ Figure \* ARABIC </w:instrText>
                            </w:r>
                            <w:r w:rsidR="00A44D5B">
                              <w:fldChar w:fldCharType="separate"/>
                            </w:r>
                            <w:r>
                              <w:rPr>
                                <w:noProof/>
                              </w:rPr>
                              <w:t>1</w:t>
                            </w:r>
                            <w:r w:rsidR="00A44D5B">
                              <w:rPr>
                                <w:noProof/>
                              </w:rPr>
                              <w:fldChar w:fldCharType="end"/>
                            </w:r>
                            <w:r>
                              <w:t xml:space="preserve">: </w:t>
                            </w:r>
                            <w:r w:rsidRPr="003651FD">
                              <w:rPr>
                                <w:b w:val="0"/>
                                <w:bCs w:val="0"/>
                              </w:rPr>
                              <w:t xml:space="preserve">Alluvial plot of the 20 most important </w:t>
                            </w:r>
                            <w:r>
                              <w:rPr>
                                <w:b w:val="0"/>
                                <w:bCs w:val="0"/>
                              </w:rPr>
                              <w:t>predictors</w:t>
                            </w:r>
                            <w:r w:rsidRPr="003651FD">
                              <w:rPr>
                                <w:b w:val="0"/>
                                <w:bCs w:val="0"/>
                              </w:rPr>
                              <w:t xml:space="preserve"> for </w:t>
                            </w:r>
                            <w:r>
                              <w:rPr>
                                <w:b w:val="0"/>
                                <w:bCs w:val="0"/>
                              </w:rPr>
                              <w:t>heart failure</w:t>
                            </w:r>
                            <w:r w:rsidRPr="003651FD">
                              <w:rPr>
                                <w:b w:val="0"/>
                                <w:bCs w:val="0"/>
                              </w:rPr>
                              <w:t xml:space="preserve"> risk prediction identified by the variable importance metric in the oblique random survival forest</w:t>
                            </w:r>
                            <w:r>
                              <w:rPr>
                                <w:b w:val="0"/>
                                <w:bCs w:val="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5775E1" id="_x0000_t202" coordsize="21600,21600" o:spt="202" path="m,l,21600r21600,l21600,xe">
                <v:stroke joinstyle="miter"/>
                <v:path gradientshapeok="t" o:connecttype="rect"/>
              </v:shapetype>
              <v:shape id="Text Box 3" o:spid="_x0000_s1026" type="#_x0000_t202" style="position:absolute;margin-left:300.35pt;margin-top:281.7pt;width:239.65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" stroked="f">
                <v:textbox style="mso-fit-shape-to-text:t" inset="0,0,0,0">
                  <w:txbxContent>
                    <w:p w14:paraId="77521259" w14:textId="5222F24D" w:rsidR="00090BF4" w:rsidRPr="003651FD" w:rsidRDefault="00090BF4" w:rsidP="003651FD">
                      <w:pPr>
                        <w:pStyle w:val="Caption"/>
                        <w:spacing w:after="0" w:line="240" w:lineRule="auto"/>
                        <w:contextualSpacing/>
                        <w:rPr>
                          <w:b w:val="0"/>
                          <w:bCs w:val="0"/>
                          <w:noProof/>
                        </w:rPr>
                      </w:pPr>
                      <w:r>
                        <w:t xml:space="preserve">Figure </w:t>
                      </w:r>
                      <w:r w:rsidR="00A44D5B">
                        <w:fldChar w:fldCharType="begin"/>
                      </w:r>
                      <w:r w:rsidR="00A44D5B">
                        <w:instrText xml:space="preserve"> SEQ Figure \* ARABIC </w:instrText>
                      </w:r>
                      <w:r w:rsidR="00A44D5B">
                        <w:fldChar w:fldCharType="separate"/>
                      </w:r>
                      <w:r>
                        <w:rPr>
                          <w:noProof/>
                        </w:rPr>
                        <w:t>1</w:t>
                      </w:r>
                      <w:r w:rsidR="00A44D5B">
                        <w:rPr>
                          <w:noProof/>
                        </w:rPr>
                        <w:fldChar w:fldCharType="end"/>
                      </w:r>
                      <w:r>
                        <w:t xml:space="preserve">: </w:t>
                      </w:r>
                      <w:r w:rsidRPr="003651FD">
                        <w:rPr>
                          <w:b w:val="0"/>
                          <w:bCs w:val="0"/>
                        </w:rPr>
                        <w:t xml:space="preserve">Alluvial plot of the 20 most important </w:t>
                      </w:r>
                      <w:r>
                        <w:rPr>
                          <w:b w:val="0"/>
                          <w:bCs w:val="0"/>
                        </w:rPr>
                        <w:t>predictors</w:t>
                      </w:r>
                      <w:r w:rsidRPr="003651FD">
                        <w:rPr>
                          <w:b w:val="0"/>
                          <w:bCs w:val="0"/>
                        </w:rPr>
                        <w:t xml:space="preserve"> for </w:t>
                      </w:r>
                      <w:r>
                        <w:rPr>
                          <w:b w:val="0"/>
                          <w:bCs w:val="0"/>
                        </w:rPr>
                        <w:t>heart failure</w:t>
                      </w:r>
                      <w:r w:rsidRPr="003651FD">
                        <w:rPr>
                          <w:b w:val="0"/>
                          <w:bCs w:val="0"/>
                        </w:rPr>
                        <w:t xml:space="preserve"> risk prediction identified by the variable importance metric in the oblique random survival forest</w:t>
                      </w:r>
                      <w:r>
                        <w:rPr>
                          <w:b w:val="0"/>
                          <w:bCs w:val="0"/>
                        </w:rPr>
                        <w:t>.</w:t>
                      </w:r>
                    </w:p>
                  </w:txbxContent>
                </v:textbox>
                <w10:wrap type="square"/>
              </v:shape>
            </w:pict>
          </mc:Fallback>
        </mc:AlternateContent>
      </w:r>
      <w:r w:rsidR="00DA64F0">
        <w:rPr>
          <w:rFonts w:ascii="Arial" w:eastAsia="Times New Roman" w:hAnsi="Arial" w:cs="Arial"/>
        </w:rPr>
        <w:t xml:space="preserve">In 2019, </w:t>
      </w:r>
      <w:r w:rsidR="00032463">
        <w:rPr>
          <w:rFonts w:ascii="Arial" w:eastAsia="Times New Roman" w:hAnsi="Arial" w:cs="Arial"/>
        </w:rPr>
        <w:t xml:space="preserve">Dr. Jaeger </w:t>
      </w:r>
      <w:ins w:id="26" w:author="Nicholas M. Pajewski" w:date="2021-11-15T19:46:00Z">
        <w:r w:rsidR="008826BF">
          <w:rPr>
            <w:rFonts w:ascii="Arial" w:eastAsia="Times New Roman" w:hAnsi="Arial" w:cs="Arial"/>
          </w:rPr>
          <w:t xml:space="preserve">developed </w:t>
        </w:r>
      </w:ins>
      <w:r w:rsidR="00DA64F0">
        <w:rPr>
          <w:rFonts w:ascii="Arial" w:eastAsia="Times New Roman" w:hAnsi="Arial" w:cs="Arial"/>
        </w:rPr>
        <w:t xml:space="preserve">the </w:t>
      </w:r>
      <w:r w:rsidR="00032463" w:rsidRPr="009E7C5F">
        <w:rPr>
          <w:rFonts w:ascii="Arial" w:eastAsia="Times New Roman" w:hAnsi="Arial" w:cs="Arial"/>
          <w:u w:val="single"/>
        </w:rPr>
        <w:t>oblique random survival forest (ORSF)</w:t>
      </w:r>
      <w:r w:rsidR="00DA64F0">
        <w:rPr>
          <w:rFonts w:ascii="Arial" w:eastAsia="Times New Roman" w:hAnsi="Arial" w:cs="Arial"/>
        </w:rPr>
        <w:t>.</w:t>
      </w:r>
      <w:r w:rsidR="00032463">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{"citationID":"Aq1sODkd","properties":{"formattedCitation":"\\super 4\\nosupersub{}","plainCitation":"4","noteIndex":0},"citationItems":[{"id":"NSv6CMXM/L0W2vEL9","uris":["http://www.mendeley.com/documents/?uuid=18bc2932-352d-4827-988d-be1847a8be1f","http://www.mendeley.com/documents/?uuid=e2ee6d67-e2f8-497d-bbff-4e3651a40de8"],"uri":["http://www.mendeley.com/documents/?uuid=18bc2932-352d-4827-988d-be1847a8be1f","http://www.mendeley.com/documents/?uuid=e2ee6d67-e2f8-497d-bbff-4e3651a40de8"],"itemData":{"DOI":"10.1214/19-AOAS1261","ISSN":"1932-6157","author":[{"dropping-particle":"","family":"Jaeger","given":"Byron C.","non-dropping-particle":"","parse-names":false,"suffix":""},{"dropping-particle":"","family":"Long","given":"Dustin Leann","non-dropping-particle":"","parse-names":false,"suffix":""},{"dropping-particle":"","family":"Long","given":"Dustin M.","non-dropping-particle":"","parse-names":false,"suffix":""},{"dropping-particle":"","family":"Sims","given":"Mario","non-dropping-particle":"","parse-names":false,"suffix":""},{"dropping-particle":"","family":"Szychowski","given":"Jeff M.","non-dropping-particle":"","parse-names":false,"suffix":""},{"dropping-particle":"","family":"Min","given":"Yuan-I","non-dropping-particle":"","parse-names":false,"suffix":""},{"dropping-particle":"","family":"Mcclure","given":"Leslie A.","non-dropping-particle":"","parse-names":false,"suffix":""},{"dropping-particle":"","family":"Howard","given":"George","non-dropping-particle":"","parse-names":false,"suffix":""},{"dropping-particle":"","family":"Simon","given":"Noah","non-dropping-particle":"","parse-names":false,"suffix":""}],"container-title":"The Annals of Applied Statistics","id":"ITEM-1","issue":"3","issued":{"date-parts":[["2019","9"]]},"title":"Oblique random survival forests","type":"article-journal","volume":"13"}}],"schema":"https://github.com/citation-style-language/schema/raw/master/csl-citation.json"} </w:instrText>
      </w:r>
      <w:r w:rsidR="00032463">
        <w:rPr>
          <w:rFonts w:ascii="Arial" w:eastAsia="Times New Roman" w:hAnsi="Arial" w:cs="Arial"/>
        </w:rPr>
        <w:fldChar w:fldCharType="separate"/>
      </w:r>
      <w:r w:rsidR="00C7224C" w:rsidRPr="00C7224C">
        <w:rPr>
          <w:rFonts w:ascii="Arial" w:hAnsi="Arial" w:cs="Arial"/>
          <w:szCs w:val="24"/>
          <w:vertAlign w:val="superscript"/>
        </w:rPr>
        <w:t>4</w:t>
      </w:r>
      <w:r w:rsidR="00032463">
        <w:rPr>
          <w:rFonts w:ascii="Arial" w:eastAsia="Times New Roman" w:hAnsi="Arial" w:cs="Arial"/>
        </w:rPr>
        <w:fldChar w:fldCharType="end"/>
      </w:r>
      <w:r w:rsidR="00DA64F0">
        <w:rPr>
          <w:rFonts w:ascii="Arial" w:eastAsia="Times New Roman" w:hAnsi="Arial" w:cs="Arial"/>
        </w:rPr>
        <w:t xml:space="preserve"> </w:t>
      </w:r>
      <w:r w:rsidR="00032463">
        <w:rPr>
          <w:rFonts w:ascii="Arial" w:eastAsia="Times New Roman" w:hAnsi="Arial" w:cs="Arial"/>
        </w:rPr>
        <w:t>ORSF forms prediction rules for censored time-to-event outcomes, a ubiquitous and critical data structure in medical research</w:t>
      </w:r>
      <w:r w:rsidR="00CC0654">
        <w:rPr>
          <w:rFonts w:ascii="Arial" w:eastAsia="Times New Roman" w:hAnsi="Arial" w:cs="Arial"/>
        </w:rPr>
        <w:t>.</w:t>
      </w:r>
      <w:r w:rsidR="00032463">
        <w:rPr>
          <w:rFonts w:ascii="Arial" w:eastAsia="Times New Roman" w:hAnsi="Arial" w:cs="Arial"/>
        </w:rPr>
        <w:t xml:space="preserve">  </w:t>
      </w:r>
      <w:r w:rsidR="00DB0778">
        <w:rPr>
          <w:rFonts w:ascii="Arial" w:eastAsia="Times New Roman" w:hAnsi="Arial" w:cs="Arial"/>
        </w:rPr>
        <w:t xml:space="preserve">&lt;ADD paragraph on how oblique splitting works and include figure from seminar?&gt; </w:t>
      </w:r>
      <w:r w:rsidR="00032463">
        <w:rPr>
          <w:rFonts w:ascii="Arial" w:eastAsia="Times New Roman" w:hAnsi="Arial" w:cs="Arial"/>
        </w:rPr>
        <w:t>ORSF has obtained improved or similar predictive performance versus state-of-the-art algorithms, including random survival forests,</w:t>
      </w:r>
      <w:r w:rsidR="00032463">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{"citationID":"GrKK8AJG","properties":{"formattedCitation":"\\super 9\\nosupersub{}","plainCitation":"9","noteIndex":0},"citationItems":[{"id":"NSv6CMXM/eV3aurvm","uris":["http://www.mendeley.com/documents/?uuid=603876a2-6942-43d7-a9fb-3d2714b09ee7"],"uri":["http://www.mendeley.com/documents/?uuid=603876a2-6942-43d7-a9fb-3d2714b09ee7"],"itemData":{"DOI":"10.1214/08-AOAS169","ISSN":"19326157","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 Survival Forest. © Institute of Mathematical Statistics.","author":[{"dropping-particle":"","family":"Ishwaran","given":"Hemant","non-dropping-particle":"","parse-names":false,"suffix":""},{"dropping-particle":"","family":"Kogalur","given":"Udaya B.","non-dropping-particle":"","parse-names":false,"suffix":""},{"dropping-particle":"","family":"Blackstone","given":"Eugene H.","non-dropping-particle":"","parse-names":false,"suffix":""},{"dropping-particle":"","family":"Lauer","given":"Michael S.","non-dropping-particle":"","parse-names":false,"suffix":""}],"container-title":"Annals of Applied Statistics","id":"ITEM-1","issue":"3","issued":{"date-parts":[["2008"]]},"page":"841-860","title":"Random survival forests","type":"article-journal","volume":"2"}}],"schema":"https://github.com/citation-style-language/schema/raw/master/csl-citation.json"} </w:instrText>
      </w:r>
      <w:r w:rsidR="00032463">
        <w:rPr>
          <w:rFonts w:ascii="Arial" w:eastAsia="Times New Roman" w:hAnsi="Arial" w:cs="Arial"/>
        </w:rPr>
        <w:fldChar w:fldCharType="separate"/>
      </w:r>
      <w:r w:rsidR="00C7224C" w:rsidRPr="00C7224C">
        <w:rPr>
          <w:rFonts w:ascii="Arial" w:hAnsi="Arial" w:cs="Arial"/>
          <w:szCs w:val="24"/>
          <w:vertAlign w:val="superscript"/>
        </w:rPr>
        <w:t>9</w:t>
      </w:r>
      <w:r w:rsidR="00032463">
        <w:rPr>
          <w:rFonts w:ascii="Arial" w:eastAsia="Times New Roman" w:hAnsi="Arial" w:cs="Arial"/>
        </w:rPr>
        <w:fldChar w:fldCharType="end"/>
      </w:r>
      <w:r w:rsidR="00032463">
        <w:rPr>
          <w:rFonts w:ascii="Arial" w:eastAsia="Times New Roman" w:hAnsi="Arial" w:cs="Arial"/>
        </w:rPr>
        <w:t xml:space="preserve"> regularized regression (</w:t>
      </w:r>
      <w:r w:rsidR="00032463" w:rsidRPr="00EE6910">
        <w:rPr>
          <w:rFonts w:ascii="Arial" w:eastAsia="Times New Roman" w:hAnsi="Arial" w:cs="Arial"/>
          <w:i/>
          <w:iCs/>
        </w:rPr>
        <w:t>i.e.</w:t>
      </w:r>
      <w:r w:rsidR="00032463">
        <w:rPr>
          <w:rFonts w:ascii="Arial" w:eastAsia="Times New Roman" w:hAnsi="Arial" w:cs="Arial"/>
        </w:rPr>
        <w:t>,</w:t>
      </w:r>
      <w:r w:rsidR="00032463" w:rsidRPr="00EE6910">
        <w:rPr>
          <w:rFonts w:ascii="Arial" w:eastAsia="Times New Roman" w:hAnsi="Arial" w:cs="Arial"/>
          <w:i/>
          <w:iCs/>
        </w:rPr>
        <w:t xml:space="preserve"> </w:t>
      </w:r>
      <w:r w:rsidR="00032463">
        <w:rPr>
          <w:rFonts w:ascii="Arial" w:eastAsia="Times New Roman" w:hAnsi="Arial" w:cs="Arial"/>
        </w:rPr>
        <w:t>ridge regression and the LASSO),</w:t>
      </w:r>
      <w:r w:rsidR="00032463">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{"citationID":"5rypSAQz","properties":{"formattedCitation":"\\super 7,8\\nosupersub{}","plainCitation":"7,8","noteIndex":0},"citationItems":[{"id":"NSv6CMXM/nJfz73gj","uris":["http://www.mendeley.com/documents/?uuid=66c9634e-92e9-4751-af9d-dd1694e9d91e"],"uri":["http://www.mendeley.com/documents/?uuid=66c9634e-92e9-4751-af9d-dd1694e9d91e"],"itemData":{"DOI":"10.18637/jss.v039.i05","ISSN":"15487660","abstract":"We introduce a pathwise algorithm for the Cox proportional hazards model, regularized by convex combinations of ℓ1 and ℓ2 penalties (elastic net). Our algorithm fits via cyclical coordinate descent, and employs warm starts to find a solution along a regularization path. We demonstrate the efficacy of our algorithm on real and simulated data sets, and find considerable speedup between our algorithm and competing methods.","author":[{"dropping-particle":"","family":"Simon","given":"Noah","non-dropping-particle":"","parse-names":false,"suffix":""},{"dropping-particle":"","family":"Friedman","given":"Jerome","non-dropping-particle":"","parse-names":false,"suffix":""},{"dropping-particle":"","family":"Hastie","given":"Trevor","non-dropping-particle":"","parse-names":false,"suffix":""},{"dropping-particle":"","family":"Tibshirani","given":"Rob","non-dropping-particle":"","parse-names":false,"suffix":""}],"container-title":"Journal of Statistical Software","id":"ITEM-1","issue":"5","issued":{"date-parts":[["2011"]]},"page":"1-13","title":"Regularization paths for Cox's proportional hazards model via coordinate descent","type":"article-journal","volume":"39"}},{"id":"NSv6CMXM/nZuh9h0g","uris":["http://www.mendeley.com/documents/?uuid=e579e5d9-9f1d-373b-94ae-d280c80ab838"],"uri":["http://www.mendeley.com/documents/?uuid=e579e5d9-9f1d-373b-94ae-d280c80ab838"],"itemData":{"DOI":"10.18637/jss.v033.i01","ISSN":"15487660","PMID":"20808728","abstract":"We develop fast algorithms for estimation of generalized linear models with convex penalties. The models include linear regression, two-class logistic regression, and multinomial regression problems while the penalties include l1 (the lasso), l2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author":[{"dropping-particle":"","family":"Friedman","given":"Jerome","non-dropping-particle":"","parse-names":false,"suffix":""},{"dropping-particle":"","family":"Hastie","given":"Trevor","non-dropping-particle":"","parse-names":false,"suffix":""},{"dropping-particle":"","family":"Tibshirani","given":"Rob","non-dropping-particle":"","parse-names":false,"suffix":""}],"container-title":"Journal of Statistical Software","id":"ITEM-2","issue":"1","issued":{"date-parts":[["2010"]]},"page":"1-22","title":"Regularization paths for generalized linear models via coordinate descent","type":"article-journal","volume":"33"}}],"schema":"https://github.com/citation-style-language/schema/raw/master/csl-citation.json"} </w:instrText>
      </w:r>
      <w:r w:rsidR="00032463">
        <w:rPr>
          <w:rFonts w:ascii="Arial" w:eastAsia="Times New Roman" w:hAnsi="Arial" w:cs="Arial"/>
        </w:rPr>
        <w:fldChar w:fldCharType="separate"/>
      </w:r>
      <w:r w:rsidR="00C7224C" w:rsidRPr="00C7224C">
        <w:rPr>
          <w:rFonts w:ascii="Arial" w:hAnsi="Arial" w:cs="Arial"/>
          <w:szCs w:val="24"/>
          <w:vertAlign w:val="superscript"/>
        </w:rPr>
        <w:t>7,8</w:t>
      </w:r>
      <w:r w:rsidR="00032463">
        <w:rPr>
          <w:rFonts w:ascii="Arial" w:eastAsia="Times New Roman" w:hAnsi="Arial" w:cs="Arial"/>
        </w:rPr>
        <w:fldChar w:fldCharType="end"/>
      </w:r>
      <w:r w:rsidR="00032463">
        <w:rPr>
          <w:rFonts w:ascii="Arial" w:eastAsia="Times New Roman" w:hAnsi="Arial" w:cs="Arial"/>
        </w:rPr>
        <w:t xml:space="preserve"> and xgboost.</w:t>
      </w:r>
      <w:r w:rsidR="00032463">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{"citationID":"8OrEFSWA","properties":{"formattedCitation":"\\super 10\\nosupersub{}","plainCitation":"10","noteIndex":0},"citationItems":[{"id":"NSv6CMXM/6jsN826u","uris":["http://www.mendeley.com/documents/?uuid=bbc32ec1-dad2-464d-a05e-357e3fdd298e"],"uri":["http://www.mendeley.com/documents/?uuid=bbc32ec1-dad2-464d-a05e-357e3fdd298e"],"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Mining","id":"ITEM-1","issued":{"date-parts":[["2016"]]},"page":"785-794","title":"XGBoost: A scalable tree boosting system","type":"article-journal","volume":"13-17-Augu"}}],"schema":"https://github.com/citation-style-language/schema/raw/master/csl-citation.json"} </w:instrText>
      </w:r>
      <w:r w:rsidR="00032463">
        <w:rPr>
          <w:rFonts w:ascii="Arial" w:eastAsia="Times New Roman" w:hAnsi="Arial" w:cs="Arial"/>
        </w:rPr>
        <w:fldChar w:fldCharType="separate"/>
      </w:r>
      <w:r w:rsidR="00C7224C" w:rsidRPr="00C7224C">
        <w:rPr>
          <w:rFonts w:ascii="Arial" w:hAnsi="Arial" w:cs="Arial"/>
          <w:szCs w:val="24"/>
          <w:vertAlign w:val="superscript"/>
        </w:rPr>
        <w:t>10</w:t>
      </w:r>
      <w:r w:rsidR="00032463">
        <w:rPr>
          <w:rFonts w:ascii="Arial" w:eastAsia="Times New Roman" w:hAnsi="Arial" w:cs="Arial"/>
        </w:rPr>
        <w:fldChar w:fldCharType="end"/>
      </w:r>
      <w:r w:rsidR="00032463">
        <w:rPr>
          <w:rFonts w:ascii="Arial" w:eastAsia="Times New Roman" w:hAnsi="Arial" w:cs="Arial"/>
        </w:rPr>
        <w:t xml:space="preserve"> We recently applied ORSF in the context of risk stratification for incident heart failure (HF), a form of cardiovascular disease (CVD) with growing burden in the United States.</w:t>
      </w:r>
      <w:r w:rsidR="00032463">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{"citationID":"0KyE7cux","properties":{"formattedCitation":"\\super 11\\nosupersub{}","plainCitation":"11","noteIndex":0},"citationItems":[{"id":"NSv6CMXM/LKdDR5rC","uris":["http://www.mendeley.com/documents/?uuid=a4a60d02-5afc-49f9-b163-398e2148f562"],"uri":["http://www.mendeley.com/documents/?uuid=a4a60d02-5afc-49f9-b163-398e2148f562"],"itemData":{"DOI":"10.1007/s40273-020-00952-0","ISBN":"0123456789","ISSN":"11792027","PMID":"32812149","abstract":"Background: Heart failure presents a growing clinical and economic burden in the USA. Robust cost data on the burden of illness are critical to inform economic evaluations of new therapeutic interventions. Objectives: This systematic literature review of heart failure-related costs in the USA aimed to assess the quality of the published evidence and provide a narrative synthesis of current data. Methods: Four electronic databases (MEDLINE, EMBASE, EconLit, and the Centre for Reviews and Dissemination York Database, including the NHS Economic Evaluation Database and Health Technology Assessment Database) were searched for journal articles published between January 2014 and March 2020. The review, registered with PROSPERO (CRD42019134201), was restricted to cost-of-illness studies in adults with heart failure events in the USA. Results: Eighty-seven studies were included, 41 of which allowed a comparison of cost estimates across studies. The annual median total medical costs for heart failure care were estimated at $24,383 per patient, with heart failure-specific hospitalizations driving costs (median $15,879 per patient). Analyses of subgroups revealed that heart failure-related costs are highly sensitive to individual patient characteristics (such as the presence of comorbidities and age) with large variations even within a subgroup. Additionally, differences in study design and a lack of standardized reporting limited the ability to compare cost estimates. The finding that costs are higher for patients with heart failure with reduced ejection fraction compared with patients with preserved ejection fraction highlights the need for differentiating among different heart failure types. Conclusions: The review underpins the conclusion drawn in earlier reviews, namely that hospitalization costs are the key driver of heart failure-related costs. Analyses of subgroups provide a clearer understanding of sources of heterogeneity in cost data. While current cost estimates provide useful indications of economic burden, understanding the nuances of the data is critical to support its application.","author":[{"dropping-particle":"","family":"Urbich","given":"Michael","non-dropping-particle":"","parse-names":false,"suffix":""},{"dropping-particle":"","family":"Globe","given":"Gary","non-dropping-particle":"","parse-names":false,"suffix":""},{"dropping-particle":"","family":"Pantiri","given":"Krystallia","non-dropping-particle":"","parse-names":false,"suffix":""},{"dropping-particle":"","family":"Heisen","given":"Marieke","non-dropping-particle":"","parse-names":false,"suffix":""},{"dropping-particle":"","family":"Bennison","given":"Craig","non-dropping-particle":"","parse-names":false,"suffix":""},{"dropping-particle":"","family":"Wirtz","given":"Heidi S.","non-dropping-particle":"","parse-names":false,"suffix":""},{"dropping-particle":"","family":"Tanna","given":"Gian Luca","non-dropping-particle":"Di","parse-names":false,"suffix":""}],"container-title":"PharmacoEconomics","id":"ITEM-1","issue":"11","issued":{"date-parts":[["2020"]]},"page":"1219-1236","publisher":"Springer International Publishing","title":"A Systematic Review of Medical Costs Associated with Heart Failure in the USA (2014–2020)","type":"article-journal","volume":"38"}}],"schema":"https://github.com/citation-style-language/schema/raw/master/csl-citation.json"} </w:instrText>
      </w:r>
      <w:r w:rsidR="00032463">
        <w:rPr>
          <w:rFonts w:ascii="Arial" w:eastAsia="Times New Roman" w:hAnsi="Arial" w:cs="Arial"/>
        </w:rPr>
        <w:fldChar w:fldCharType="separate"/>
      </w:r>
      <w:r w:rsidR="00C7224C" w:rsidRPr="00C7224C">
        <w:rPr>
          <w:rFonts w:ascii="Arial" w:hAnsi="Arial" w:cs="Arial"/>
          <w:szCs w:val="24"/>
          <w:vertAlign w:val="superscript"/>
        </w:rPr>
        <w:t>11</w:t>
      </w:r>
      <w:r w:rsidR="00032463">
        <w:rPr>
          <w:rFonts w:ascii="Arial" w:eastAsia="Times New Roman" w:hAnsi="Arial" w:cs="Arial"/>
        </w:rPr>
        <w:fldChar w:fldCharType="end"/>
      </w:r>
      <w:r w:rsidR="00032463">
        <w:rPr>
          <w:rFonts w:ascii="Arial" w:eastAsia="Times New Roman" w:hAnsi="Arial" w:cs="Arial"/>
        </w:rPr>
        <w:t xml:space="preserve"> In this work, recently published in </w:t>
      </w:r>
      <w:r w:rsidR="00032463" w:rsidRPr="009E7C5F">
        <w:rPr>
          <w:rFonts w:ascii="Arial" w:eastAsia="Times New Roman" w:hAnsi="Arial" w:cs="Arial"/>
          <w:i/>
        </w:rPr>
        <w:t>Circulation</w:t>
      </w:r>
      <w:r w:rsidR="00032463">
        <w:rPr>
          <w:rFonts w:ascii="Arial" w:eastAsia="Times New Roman" w:hAnsi="Arial" w:cs="Arial"/>
        </w:rPr>
        <w:t>,</w:t>
      </w:r>
      <w:r w:rsidR="00032463">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{"citationID":"SK2kRSUT","properties":{"formattedCitation":"\\super 12\\nosupersub{}","plainCitation":"12","noteIndex":0},"citationItems":[{"id":"NSv6CMXM/r5EglEhS","uris":["http://www.mendeley.com/documents/?uuid=40de65ac-b25e-4615-8c25-bed47d7c7f61","http://www.mendeley.com/documents/?uuid=83ff4404-7798-44c7-a6d0-b362c8009c39"],"uri":["http://www.mendeley.com/documents/?uuid=40de65ac-b25e-4615-8c25-bed47d7c7f61","http://www.mendeley.com/documents/?uuid=83ff4404-7798-44c7-a6d0-b362c8009c39"],"itemData":{"DOI":"10.1161/CIRCULATIONAHA.120.053134","ISSN":"1524-4539","PMID":"33845593","abstract":"BACKGROUND Heart failure (HF) risk and the underlying risk factors vary by race. Traditional models for HF risk prediction treat race as a covariate in risk prediction and do not account for significant parameters such as cardiac biomarkers. Machine learning (ML) may offer advantages over traditional modeling techniques to develop race-specific HF risk prediction models and to elucidate important contributors of HF development across races. METHODS We performed a retrospective analysis of 4 large, community cohort studies (ARIC [Atherosclerosis Risk in Communities], DHS [Dallas Heart Study], JHS [Jackson Heart Study], and MESA [Multi-Ethnic Study of Atherosclerosis]) with adjudicated HF events. The study included participants who were &gt;40 years of age and free of HF at baseline. Race-specific ML models for HF risk prediction were developed in the JHS cohort (for Black race-specific model) and White adults from ARIC (for White race-specific model). The models included 39 candidate variables across demographic, anthropometric, medical history, laboratory, and electrocardiographic domains. The ML models were externally validated and compared with prior established traditional and non-race-specific ML models in race-specific subgroups of the pooled MESA/DHS cohort and Black participants of ARIC. The Harrell C-index and Greenwood-Nam-D'Agostino χ2 tests were used to assess discrimination and calibration, respectively. RESULTS The ML models had excellent discrimination in the derivation cohorts for Black (n=4141 in JHS, C-index=0.88) and White (n=7858 in ARIC, C-index=0.89) participants. In the external validation cohorts, the race-specific ML model demonstrated adequate calibration and superior discrimination (Black individuals, C-index=0.80-0.83; White individuals, C-index=0.82) compared with established HF risk models or with non-race-specific ML models derived with race included as a covariate. Among the risk factors, natriuretic peptide levels were the most important predictor of HF risk across both races, followed by troponin levels in Black and ECG-based Cornell voltage in White individuals. Other key predictors of HF risk among Black individuals were glycemic parameters and socioeconomic factors. In contrast, prevalent cardiovascular disease and traditional cardiovascular risk factors were stronger predictors of HF risk in White adults. CONCLUSIONS Race-specific and ML-based HF risk models that integrate clinical, laboratory, and biomarker data demons…","author":[{"dropping-particle":"","family":"Segar","given":"Matthew W","non-dropping-particle":"","parse-names":false,"suffix":""},{"dropping-particle":"","family":"Jaeger","given":"Byron C","non-dropping-particle":"","parse-names":false,"suffix":""},{"dropping-particle":"V","family":"Patel","given":"Kershaw","non-dropping-particle":"","parse-names":false,"suffix":""},{"dropping-particle":"","family":"Nambi","given":"Vijay","non-dropping-particle":"","parse-names":false,"suffix":""},{"dropping-particle":"","family":"Ndumele","given":"Chiadi E","non-dropping-particle":"","parse-names":false,"suffix":""},{"dropping-particle":"","family":"Correa","given":"Adolfo","non-dropping-particle":"","parse-names":false,"suffix":""},{"dropping-particle":"","family":"Butler","given":"Javed","non-dropping-particle":"","parse-names":false,"suffix":""},{"dropping-particle":"","family":"Chandra","given":"Alvin","non-dropping-particle":"","parse-names":false,"suffix":""},{"dropping-particle":"","family":"Ayers","given":"Colby","non-dropping-particle":"","parse-names":false,"suffix":""},{"dropping-particle":"","family":"Rao","given":"Shreya","non-dropping-particle":"","parse-names":false,"suffix":""},{"dropping-particle":"","family":"Lewis","given":"Alana A","non-dropping-particle":"","parse-names":false,"suffix":""},{"dropping-particle":"","family":"Raffield","given":"Laura M","non-dropping-particle":"","parse-names":false,"suffix":""},{"dropping-particle":"","family":"Rodriguez","given":"Carlos J","non-dropping-particle":"","parse-names":false,"suffix":""},{"dropping-particle":"","family":"Michos","given":"Erin D","non-dropping-particle":"","parse-names":false,"suffix":""},{"dropping-particle":"","family":"Ballantyne","given":"Christie M","non-dropping-particle":"","parse-names":false,"suffix":""},{"dropping-particle":"","family":"Hall","given":"Michael E","non-dropping-particle":"","parse-names":false,"suffix":""},{"dropping-particle":"","family":"Mentz","given":"Robert J","non-dropping-particle":"","parse-names":false,"suffix":""},{"dropping-particle":"","family":"Lemos","given":"James A","non-dropping-particle":"de","parse-names":false,"suffix":""},{"dropping-particle":"","family":"Pandey","given":"Ambarish","non-dropping-particle":"","parse-names":false,"suffix":""}],"container-title":"Circulation","id":"ITEM-1","issue":"24","issued":{"date-parts":[["2021","6"]]},"page":"2370-2383","title":"Development and Validation of Machine Learning-Based Race-Specific Models to Predict 10-Year Risk of Heart Failure: A Multicohort Analysis.","type":"article-journal","volume":"143"}}],"schema":"https://github.com/citation-style-language/schema/raw/master/csl-citation.json"} </w:instrText>
      </w:r>
      <w:r w:rsidR="00032463">
        <w:rPr>
          <w:rFonts w:ascii="Arial" w:eastAsia="Times New Roman" w:hAnsi="Arial" w:cs="Arial"/>
        </w:rPr>
        <w:fldChar w:fldCharType="separate"/>
      </w:r>
      <w:r w:rsidR="00C7224C" w:rsidRPr="00C7224C">
        <w:rPr>
          <w:rFonts w:ascii="Arial" w:hAnsi="Arial" w:cs="Arial"/>
          <w:szCs w:val="24"/>
          <w:vertAlign w:val="superscript"/>
        </w:rPr>
        <w:t>12</w:t>
      </w:r>
      <w:r w:rsidR="00032463">
        <w:rPr>
          <w:rFonts w:ascii="Arial" w:eastAsia="Times New Roman" w:hAnsi="Arial" w:cs="Arial"/>
        </w:rPr>
        <w:fldChar w:fldCharType="end"/>
      </w:r>
      <w:r w:rsidR="00032463">
        <w:rPr>
          <w:rFonts w:ascii="Arial" w:eastAsia="Times New Roman" w:hAnsi="Arial" w:cs="Arial"/>
        </w:rPr>
        <w:t xml:space="preserve"> we applied ORSF to develop race-specific risk prediction models for black and white adults using data from several epidemiological cohorts. In external validation, ORSF obtained adequate calibration and better discrimination (i.e., less false positive and less false negative cases) compared to all competing ML algorithms and</w:t>
      </w:r>
      <w:r w:rsidR="00DF5D19">
        <w:rPr>
          <w:rFonts w:ascii="Arial" w:eastAsia="Times New Roman" w:hAnsi="Arial" w:cs="Arial"/>
        </w:rPr>
        <w:t xml:space="preserve"> compared to</w:t>
      </w:r>
      <w:r w:rsidR="00032463">
        <w:rPr>
          <w:rFonts w:ascii="Arial" w:eastAsia="Times New Roman" w:hAnsi="Arial" w:cs="Arial"/>
        </w:rPr>
        <w:t xml:space="preserve"> previously published HF risk prediction equations. ORSF also highlighted differen</w:t>
      </w:r>
      <w:r w:rsidR="00DF5D19">
        <w:rPr>
          <w:rFonts w:ascii="Arial" w:eastAsia="Times New Roman" w:hAnsi="Arial" w:cs="Arial"/>
        </w:rPr>
        <w:t>t</w:t>
      </w:r>
      <w:r w:rsidR="00032463">
        <w:rPr>
          <w:rFonts w:ascii="Arial" w:eastAsia="Times New Roman" w:hAnsi="Arial" w:cs="Arial"/>
        </w:rPr>
        <w:t xml:space="preserve"> drivers of risk for HF</w:t>
      </w:r>
      <w:r w:rsidR="00DF5D19">
        <w:rPr>
          <w:rFonts w:ascii="Arial" w:eastAsia="Times New Roman" w:hAnsi="Arial" w:cs="Arial"/>
        </w:rPr>
        <w:t xml:space="preserve"> in black and white adults (</w:t>
      </w:r>
      <w:r w:rsidR="00DF5D19">
        <w:rPr>
          <w:rFonts w:ascii="Arial" w:eastAsia="Times New Roman" w:hAnsi="Arial" w:cs="Arial"/>
          <w:b/>
          <w:bCs/>
        </w:rPr>
        <w:t>Figure 1</w:t>
      </w:r>
      <w:r w:rsidR="00DF5D19">
        <w:rPr>
          <w:rFonts w:ascii="Arial" w:eastAsia="Times New Roman" w:hAnsi="Arial" w:cs="Arial"/>
        </w:rPr>
        <w:t>)</w:t>
      </w:r>
      <w:r w:rsidR="00032463">
        <w:rPr>
          <w:rFonts w:ascii="Arial" w:eastAsia="Times New Roman" w:hAnsi="Arial" w:cs="Arial"/>
        </w:rPr>
        <w:t>. While natriuretic peptide levels were the strongest predictor in both races,</w:t>
      </w:r>
      <w:r w:rsidR="003651FD">
        <w:rPr>
          <w:rFonts w:ascii="Arial" w:eastAsia="Times New Roman" w:hAnsi="Arial" w:cs="Arial"/>
        </w:rPr>
        <w:t xml:space="preserve"> </w:t>
      </w:r>
      <w:r w:rsidR="00032463">
        <w:rPr>
          <w:rFonts w:ascii="Arial" w:eastAsia="Times New Roman" w:hAnsi="Arial" w:cs="Arial"/>
        </w:rPr>
        <w:t>HF risk was largely driven by prevalent CVD and traditional CVD risk factors (hypertension, cholesterol, etc.) for white adults, with diabetes/glycemia and socio</w:t>
      </w:r>
      <w:r w:rsidR="00DF5D19">
        <w:rPr>
          <w:rFonts w:ascii="Arial" w:eastAsia="Times New Roman" w:hAnsi="Arial" w:cs="Arial"/>
        </w:rPr>
        <w:t>-</w:t>
      </w:r>
      <w:r w:rsidR="00032463">
        <w:rPr>
          <w:rFonts w:ascii="Arial" w:eastAsia="Times New Roman" w:hAnsi="Arial" w:cs="Arial"/>
        </w:rPr>
        <w:t>economic factors being more relevant for black adults.</w:t>
      </w:r>
      <w:r w:rsidR="00032463" w:rsidRPr="00C27918">
        <w:rPr>
          <w:rFonts w:ascii="Arial" w:eastAsia="Times New Roman" w:hAnsi="Arial" w:cs="Arial"/>
        </w:rPr>
        <w:t xml:space="preserve"> </w:t>
      </w:r>
      <w:commentRangeStart w:id="27"/>
      <w:r w:rsidR="00DF5D19">
        <w:rPr>
          <w:rFonts w:ascii="Arial" w:eastAsia="Times New Roman" w:hAnsi="Arial" w:cs="Arial"/>
        </w:rPr>
        <w:t xml:space="preserve">However, the models developed in this analysis </w:t>
      </w:r>
      <w:r w:rsidR="00DF5D19">
        <w:rPr>
          <w:rFonts w:ascii="Arial" w:hAnsi="Arial" w:cs="Arial"/>
        </w:rPr>
        <w:t>are limited in their scope of application as several predictors are not widely available in clinical practice (</w:t>
      </w:r>
      <w:r w:rsidR="00DF5D19">
        <w:rPr>
          <w:rFonts w:ascii="Arial" w:hAnsi="Arial" w:cs="Arial"/>
          <w:i/>
          <w:iCs/>
        </w:rPr>
        <w:t>e.g.</w:t>
      </w:r>
      <w:r w:rsidR="00DF5D19">
        <w:rPr>
          <w:rFonts w:ascii="Arial" w:hAnsi="Arial" w:cs="Arial"/>
        </w:rPr>
        <w:t xml:space="preserve">, high-sensitivity cardiac troponin, details concerning social determinants of health). </w:t>
      </w:r>
      <w:commentRangeEnd w:id="27"/>
      <w:r w:rsidR="008826BF">
        <w:rPr>
          <w:rStyle w:val="CommentReference"/>
        </w:rPr>
        <w:commentReference w:id="27"/>
      </w:r>
    </w:p>
    <w:p w14:paraId="3A2FA18A" w14:textId="50550F50" w:rsidR="00C17EF0" w:rsidRDefault="00C17EF0" w:rsidP="00DF5D19">
      <w:pPr>
        <w:widowControl w:val="0"/>
        <w:autoSpaceDE w:val="0"/>
        <w:autoSpaceDN w:val="0"/>
        <w:adjustRightInd w:val="0"/>
        <w:spacing w:after="0" w:line="240" w:lineRule="auto"/>
        <w:rPr>
          <w:rFonts w:ascii="Arial" w:hAnsi="Arial" w:cs="Arial"/>
        </w:rPr>
      </w:pPr>
    </w:p>
    <w:p w14:paraId="3B9D8F89" w14:textId="77D36D49" w:rsidR="00F0633B" w:rsidRDefault="00F0633B" w:rsidP="00DF5D19">
      <w:pPr>
        <w:widowControl w:val="0"/>
        <w:autoSpaceDE w:val="0"/>
        <w:autoSpaceDN w:val="0"/>
        <w:adjustRightInd w:val="0"/>
        <w:spacing w:after="0" w:line="240" w:lineRule="auto"/>
        <w:rPr>
          <w:rFonts w:ascii="Arial" w:hAnsi="Arial" w:cs="Arial"/>
          <w:u w:val="single"/>
        </w:rPr>
      </w:pPr>
      <w:r>
        <w:rPr>
          <w:rFonts w:ascii="Arial" w:hAnsi="Arial" w:cs="Arial"/>
          <w:u w:val="single"/>
        </w:rPr>
        <w:t>Overview of Study Design</w:t>
      </w:r>
    </w:p>
    <w:p w14:paraId="05147618" w14:textId="77777777" w:rsidR="00F0633B" w:rsidRDefault="00F0633B" w:rsidP="00DF5D19">
      <w:pPr>
        <w:widowControl w:val="0"/>
        <w:autoSpaceDE w:val="0"/>
        <w:autoSpaceDN w:val="0"/>
        <w:adjustRightInd w:val="0"/>
        <w:spacing w:after="0" w:line="240" w:lineRule="auto"/>
        <w:rPr>
          <w:rFonts w:ascii="Arial" w:hAnsi="Arial" w:cs="Arial"/>
          <w:u w:val="single"/>
        </w:rPr>
      </w:pPr>
    </w:p>
    <w:p w14:paraId="6A394448" w14:textId="2D589D76" w:rsidR="00C17EF0" w:rsidRDefault="00C17EF0" w:rsidP="00DF5D19">
      <w:pPr>
        <w:widowControl w:val="0"/>
        <w:autoSpaceDE w:val="0"/>
        <w:autoSpaceDN w:val="0"/>
        <w:adjustRightInd w:val="0"/>
        <w:spacing w:after="0" w:line="240" w:lineRule="auto"/>
        <w:rPr>
          <w:rFonts w:ascii="Arial" w:hAnsi="Arial" w:cs="Arial"/>
          <w:u w:val="single"/>
        </w:rPr>
      </w:pPr>
      <w:commentRangeStart w:id="28"/>
      <w:r w:rsidRPr="00C17EF0">
        <w:rPr>
          <w:rFonts w:ascii="Arial" w:hAnsi="Arial" w:cs="Arial"/>
          <w:u w:val="single"/>
        </w:rPr>
        <w:t>Study Populatio</w:t>
      </w:r>
      <w:r>
        <w:rPr>
          <w:rFonts w:ascii="Arial" w:hAnsi="Arial" w:cs="Arial"/>
          <w:u w:val="single"/>
        </w:rPr>
        <w:t>n</w:t>
      </w:r>
      <w:commentRangeEnd w:id="28"/>
      <w:r w:rsidR="00587F14">
        <w:rPr>
          <w:rStyle w:val="CommentReference"/>
        </w:rPr>
        <w:commentReference w:id="28"/>
      </w:r>
    </w:p>
    <w:p w14:paraId="72C48E3E" w14:textId="5AC7B035" w:rsidR="00C17EF0" w:rsidDel="002B6586" w:rsidRDefault="00C17EF0" w:rsidP="00C17EF0">
      <w:pPr>
        <w:spacing w:line="240" w:lineRule="auto"/>
        <w:contextualSpacing/>
        <w:rPr>
          <w:del w:id="29" w:author="Nicholas M. Pajewski" w:date="2021-11-15T19:56:00Z"/>
          <w:rFonts w:ascii="Arial" w:hAnsi="Arial" w:cs="Arial"/>
        </w:rPr>
      </w:pPr>
    </w:p>
    <w:p w14:paraId="39BFC895" w14:textId="77777777" w:rsidR="002B6586" w:rsidRDefault="002B6586" w:rsidP="00DF5D19">
      <w:pPr>
        <w:widowControl w:val="0"/>
        <w:autoSpaceDE w:val="0"/>
        <w:autoSpaceDN w:val="0"/>
        <w:adjustRightInd w:val="0"/>
        <w:spacing w:after="0" w:line="240" w:lineRule="auto"/>
        <w:rPr>
          <w:ins w:id="30" w:author="Nicholas M. Pajewski" w:date="2021-11-15T19:56:00Z"/>
          <w:rFonts w:ascii="Arial" w:hAnsi="Arial" w:cs="Arial"/>
          <w:u w:val="single"/>
        </w:rPr>
      </w:pPr>
    </w:p>
    <w:p w14:paraId="57D5C2D2" w14:textId="0DB9D486" w:rsidR="00C17EF0" w:rsidRPr="00C27A61" w:rsidRDefault="003E75E2" w:rsidP="00C17EF0">
      <w:pPr>
        <w:spacing w:line="240" w:lineRule="auto"/>
        <w:contextualSpacing/>
        <w:rPr>
          <w:rFonts w:ascii="Arial" w:eastAsia="Times New Roman" w:hAnsi="Arial" w:cs="Arial"/>
          <w:rPrChange w:id="31" w:author="Nicholas M. Pajewski" w:date="2021-11-15T20:22:00Z">
            <w:rPr>
              <w:rFonts w:ascii="Arial" w:hAnsi="Arial" w:cs="Arial"/>
            </w:rPr>
          </w:rPrChange>
        </w:rPr>
      </w:pPr>
      <w:r>
        <w:rPr>
          <w:noProof/>
        </w:rPr>
        <w:drawing>
          <wp:anchor distT="0" distB="0" distL="114300" distR="114300" simplePos="0" relativeHeight="251657216" behindDoc="0" locked="0" layoutInCell="1" allowOverlap="1" wp14:anchorId="29D7B1C4" wp14:editId="3D464163">
            <wp:simplePos x="0" y="0"/>
            <wp:positionH relativeFrom="margin">
              <wp:align>right</wp:align>
            </wp:positionH>
            <wp:positionV relativeFrom="margin">
              <wp:align>center</wp:align>
            </wp:positionV>
            <wp:extent cx="3043555" cy="3596005"/>
            <wp:effectExtent l="0" t="0" r="0" b="0"/>
            <wp:wrapSquare wrapText="bothSides"/>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3555" cy="3596005"/>
                    </a:xfrm>
                    <a:prstGeom prst="rect">
                      <a:avLst/>
                    </a:prstGeom>
                    <a:noFill/>
                  </pic:spPr>
                </pic:pic>
              </a:graphicData>
            </a:graphic>
            <wp14:sizeRelH relativeFrom="page">
              <wp14:pctWidth>0</wp14:pctWidth>
            </wp14:sizeRelH>
            <wp14:sizeRelV relativeFrom="page">
              <wp14:pctHeight>0</wp14:pctHeight>
            </wp14:sizeRelV>
          </wp:anchor>
        </w:drawing>
      </w:r>
      <w:ins w:id="32" w:author="Nicholas M. Pajewski" w:date="2021-11-15T19:56:00Z">
        <w:r w:rsidR="002B6586">
          <w:rPr>
            <w:rFonts w:ascii="Arial" w:hAnsi="Arial" w:cs="Arial"/>
          </w:rPr>
          <w:t>For analyses of incident heart failure and frailty, w</w:t>
        </w:r>
      </w:ins>
      <w:del w:id="33" w:author="Nicholas M. Pajewski" w:date="2021-11-15T19:56:00Z">
        <w:r w:rsidR="00C17EF0" w:rsidDel="002B6586">
          <w:rPr>
            <w:rFonts w:ascii="Arial" w:hAnsi="Arial" w:cs="Arial"/>
          </w:rPr>
          <w:delText>W</w:delText>
        </w:r>
      </w:del>
      <w:r w:rsidR="00C17EF0">
        <w:rPr>
          <w:rFonts w:ascii="Arial" w:hAnsi="Arial" w:cs="Arial"/>
        </w:rPr>
        <w:t xml:space="preserve">e will </w:t>
      </w:r>
      <w:r w:rsidR="00F0633B">
        <w:rPr>
          <w:rFonts w:ascii="Arial" w:hAnsi="Arial" w:cs="Arial"/>
        </w:rPr>
        <w:t>include patients</w:t>
      </w:r>
      <w:r w:rsidR="00AC11DF">
        <w:rPr>
          <w:rFonts w:ascii="Arial" w:hAnsi="Arial" w:cs="Arial"/>
        </w:rPr>
        <w:t xml:space="preserve"> </w:t>
      </w:r>
      <w:ins w:id="34" w:author="Nicholas M. Pajewski" w:date="2021-11-15T19:58:00Z">
        <w:r w:rsidR="00842601">
          <w:rPr>
            <w:rFonts w:ascii="Arial" w:hAnsi="Arial" w:cs="Arial"/>
          </w:rPr>
          <w:t>6</w:t>
        </w:r>
      </w:ins>
      <w:del w:id="35" w:author="Nicholas M. Pajewski" w:date="2021-11-15T19:58:00Z">
        <w:r w:rsidR="00AC11DF" w:rsidRPr="00AC11DF" w:rsidDel="002B6586">
          <w:rPr>
            <w:rFonts w:ascii="Arial" w:hAnsi="Arial" w:cs="Arial"/>
          </w:rPr>
          <w:delText>6</w:delText>
        </w:r>
      </w:del>
      <w:r w:rsidR="00AC11DF" w:rsidRPr="00AC11DF">
        <w:rPr>
          <w:rFonts w:ascii="Arial" w:hAnsi="Arial" w:cs="Arial"/>
        </w:rPr>
        <w:t>5 years or older</w:t>
      </w:r>
      <w:ins w:id="36" w:author="Nicholas M. Pajewski" w:date="2021-11-15T19:57:00Z">
        <w:r w:rsidR="002B6586">
          <w:rPr>
            <w:rFonts w:ascii="Arial" w:hAnsi="Arial" w:cs="Arial"/>
          </w:rPr>
          <w:t xml:space="preserve"> </w:t>
        </w:r>
      </w:ins>
      <w:del w:id="37" w:author="Nicholas M. Pajewski" w:date="2021-11-15T19:56:00Z">
        <w:r w:rsidR="00AC11DF" w:rsidRPr="00AC11DF" w:rsidDel="002B6586">
          <w:rPr>
            <w:rFonts w:ascii="Arial" w:hAnsi="Arial" w:cs="Arial"/>
          </w:rPr>
          <w:delText xml:space="preserve"> assigned to Wake Forest Baptist Medical Center in the Medicare Shared Savings Plan (MSSP)</w:delText>
        </w:r>
        <w:r w:rsidR="00AC11DF" w:rsidDel="002B6586">
          <w:rPr>
            <w:rFonts w:ascii="Arial" w:hAnsi="Arial" w:cs="Arial"/>
          </w:rPr>
          <w:delText>,</w:delText>
        </w:r>
        <w:r w:rsidR="00F0633B" w:rsidDel="002B6586">
          <w:rPr>
            <w:rFonts w:ascii="Arial" w:hAnsi="Arial" w:cs="Arial"/>
          </w:rPr>
          <w:delText xml:space="preserve"> </w:delText>
        </w:r>
        <w:r w:rsidR="00C17EF0" w:rsidDel="002B6586">
          <w:rPr>
            <w:rFonts w:ascii="Arial" w:hAnsi="Arial" w:cs="Arial"/>
          </w:rPr>
          <w:delText>free of a HF diagnosis</w:delText>
        </w:r>
        <w:r w:rsidR="00A928D6" w:rsidDel="002B6586">
          <w:rPr>
            <w:rFonts w:ascii="Arial" w:hAnsi="Arial" w:cs="Arial"/>
          </w:rPr>
          <w:delText>,</w:delText>
        </w:r>
      </w:del>
      <w:del w:id="38" w:author="Nicholas M. Pajewski" w:date="2021-11-15T19:57:00Z">
        <w:r w:rsidR="00C17EF0" w:rsidRPr="0052736C" w:rsidDel="002B6586">
          <w:rPr>
            <w:rFonts w:ascii="Arial" w:hAnsi="Arial" w:cs="Arial"/>
          </w:rPr>
          <w:delText xml:space="preserve"> </w:delText>
        </w:r>
      </w:del>
      <w:ins w:id="39" w:author="Nicholas M. Pajewski" w:date="2021-11-15T19:57:00Z">
        <w:r w:rsidR="002B6586">
          <w:rPr>
            <w:rFonts w:ascii="Arial" w:hAnsi="Arial" w:cs="Arial"/>
          </w:rPr>
          <w:t xml:space="preserve">that are part of an affiliated Accountable Care Organization (ACO) and also have a </w:t>
        </w:r>
      </w:ins>
      <w:del w:id="40" w:author="Nicholas M. Pajewski" w:date="2021-11-15T19:57:00Z">
        <w:r w:rsidR="00C17EF0" w:rsidDel="002B6586">
          <w:rPr>
            <w:rFonts w:ascii="Arial" w:hAnsi="Arial" w:cs="Arial"/>
          </w:rPr>
          <w:delText xml:space="preserve">with a </w:delText>
        </w:r>
      </w:del>
      <w:r w:rsidR="00C17EF0">
        <w:rPr>
          <w:rFonts w:ascii="Arial" w:hAnsi="Arial" w:cs="Arial"/>
        </w:rPr>
        <w:t xml:space="preserve">Wake Forest affiliated </w:t>
      </w:r>
      <w:r w:rsidR="00C17EF0" w:rsidRPr="0052736C">
        <w:rPr>
          <w:rFonts w:ascii="Arial" w:hAnsi="Arial" w:cs="Arial"/>
        </w:rPr>
        <w:t>prima</w:t>
      </w:r>
      <w:r w:rsidR="00F0633B">
        <w:rPr>
          <w:rFonts w:ascii="Arial" w:hAnsi="Arial" w:cs="Arial"/>
        </w:rPr>
        <w:t>r</w:t>
      </w:r>
      <w:r w:rsidR="00C17EF0" w:rsidRPr="0052736C">
        <w:rPr>
          <w:rFonts w:ascii="Arial" w:hAnsi="Arial" w:cs="Arial"/>
        </w:rPr>
        <w:t xml:space="preserve">y care </w:t>
      </w:r>
      <w:r w:rsidR="00C17EF0">
        <w:rPr>
          <w:rFonts w:ascii="Arial" w:hAnsi="Arial" w:cs="Arial"/>
        </w:rPr>
        <w:t>provide</w:t>
      </w:r>
      <w:ins w:id="41" w:author="Nicholas M. Pajewski" w:date="2021-11-15T19:59:00Z">
        <w:r w:rsidR="00620481">
          <w:rPr>
            <w:rFonts w:ascii="Arial" w:hAnsi="Arial" w:cs="Arial"/>
          </w:rPr>
          <w:t>r</w:t>
        </w:r>
      </w:ins>
      <w:ins w:id="42" w:author="Nicholas M. Pajewski" w:date="2021-11-16T10:53:00Z">
        <w:r w:rsidR="004E0D7B">
          <w:rPr>
            <w:rFonts w:ascii="Arial" w:hAnsi="Arial" w:cs="Arial"/>
          </w:rPr>
          <w:t xml:space="preserve"> (PCP)</w:t>
        </w:r>
      </w:ins>
      <w:del w:id="43" w:author="Nicholas M. Pajewski" w:date="2021-11-15T19:59:00Z">
        <w:r w:rsidR="00C17EF0" w:rsidDel="002B6586">
          <w:rPr>
            <w:rFonts w:ascii="Arial" w:hAnsi="Arial" w:cs="Arial"/>
          </w:rPr>
          <w:delText>r</w:delText>
        </w:r>
      </w:del>
      <w:ins w:id="44" w:author="Nicholas M. Pajewski" w:date="2021-11-15T19:57:00Z">
        <w:r w:rsidR="002B6586">
          <w:rPr>
            <w:rFonts w:ascii="Arial" w:hAnsi="Arial" w:cs="Arial"/>
          </w:rPr>
          <w:t xml:space="preserve">. </w:t>
        </w:r>
      </w:ins>
      <w:del w:id="45" w:author="Nicholas M. Pajewski" w:date="2021-11-15T19:57:00Z">
        <w:r w:rsidR="00C17EF0" w:rsidDel="002B6586">
          <w:rPr>
            <w:rFonts w:ascii="Arial" w:hAnsi="Arial" w:cs="Arial"/>
          </w:rPr>
          <w:delText xml:space="preserve"> </w:delText>
        </w:r>
      </w:del>
      <w:del w:id="46" w:author="Nicholas M. Pajewski" w:date="2021-11-15T19:58:00Z">
        <w:r w:rsidR="00C17EF0" w:rsidDel="002B6586">
          <w:rPr>
            <w:rFonts w:ascii="Arial" w:hAnsi="Arial" w:cs="Arial"/>
          </w:rPr>
          <w:delText>part of an affiliated Accountable Care Organization (ACO) from 201</w:delText>
        </w:r>
        <w:r w:rsidR="00F0633B" w:rsidDel="002B6586">
          <w:rPr>
            <w:rFonts w:ascii="Arial" w:hAnsi="Arial" w:cs="Arial"/>
          </w:rPr>
          <w:delText>5</w:delText>
        </w:r>
        <w:r w:rsidR="00C17EF0" w:rsidDel="002B6586">
          <w:rPr>
            <w:rFonts w:ascii="Arial" w:hAnsi="Arial" w:cs="Arial"/>
          </w:rPr>
          <w:delText>-</w:delText>
        </w:r>
        <w:r w:rsidR="00C17EF0" w:rsidRPr="006A5C06" w:rsidDel="002B6586">
          <w:rPr>
            <w:rFonts w:ascii="Arial" w:hAnsi="Arial" w:cs="Arial"/>
          </w:rPr>
          <w:delText>201</w:delText>
        </w:r>
        <w:r w:rsidR="00F0633B" w:rsidDel="002B6586">
          <w:rPr>
            <w:rFonts w:ascii="Arial" w:hAnsi="Arial" w:cs="Arial"/>
          </w:rPr>
          <w:delText>7</w:delText>
        </w:r>
        <w:r w:rsidR="00C17EF0" w:rsidRPr="006A5C06" w:rsidDel="002B6586">
          <w:rPr>
            <w:rFonts w:ascii="Arial" w:hAnsi="Arial" w:cs="Arial"/>
          </w:rPr>
          <w:delText xml:space="preserve"> </w:delText>
        </w:r>
        <w:r w:rsidR="00C17EF0" w:rsidRPr="006A5C06" w:rsidDel="002B6586">
          <w:rPr>
            <w:rFonts w:ascii="Arial" w:hAnsi="Arial" w:cs="Arial"/>
          </w:rPr>
          <w:lastRenderedPageBreak/>
          <w:delText>(expected N&gt;50,000 patients).</w:delText>
        </w:r>
        <w:r w:rsidR="00C17EF0" w:rsidDel="002B6586">
          <w:rPr>
            <w:rFonts w:ascii="Arial" w:hAnsi="Arial" w:cs="Arial"/>
          </w:rPr>
          <w:delText xml:space="preserve"> </w:delText>
        </w:r>
      </w:del>
      <w:r w:rsidR="00F0633B">
        <w:rPr>
          <w:rFonts w:ascii="Arial" w:hAnsi="Arial" w:cs="Arial"/>
        </w:rPr>
        <w:t>W</w:t>
      </w:r>
      <w:r w:rsidR="00F0633B" w:rsidRPr="00F0633B">
        <w:rPr>
          <w:rFonts w:ascii="Arial" w:hAnsi="Arial" w:cs="Arial"/>
        </w:rPr>
        <w:t xml:space="preserve">e will </w:t>
      </w:r>
      <w:del w:id="47" w:author="Nicholas M. Pajewski" w:date="2021-11-15T19:59:00Z">
        <w:r w:rsidR="00F0633B" w:rsidRPr="00F0633B" w:rsidDel="002B6586">
          <w:rPr>
            <w:rFonts w:ascii="Arial" w:hAnsi="Arial" w:cs="Arial"/>
          </w:rPr>
          <w:delText>consider</w:delText>
        </w:r>
      </w:del>
      <w:ins w:id="48" w:author="Nicholas M. Pajewski" w:date="2021-11-15T19:59:00Z">
        <w:r w:rsidR="002B6586">
          <w:rPr>
            <w:rFonts w:ascii="Arial" w:hAnsi="Arial" w:cs="Arial"/>
          </w:rPr>
          <w:t xml:space="preserve">use </w:t>
        </w:r>
      </w:ins>
      <w:del w:id="49" w:author="Nicholas M. Pajewski" w:date="2021-11-15T19:59:00Z">
        <w:r w:rsidR="00F0633B" w:rsidRPr="00F0633B" w:rsidDel="002B6586">
          <w:rPr>
            <w:rFonts w:ascii="Arial" w:hAnsi="Arial" w:cs="Arial"/>
          </w:rPr>
          <w:delText xml:space="preserve"> </w:delText>
        </w:r>
      </w:del>
      <w:r w:rsidR="00F0633B" w:rsidRPr="00F0633B">
        <w:rPr>
          <w:rFonts w:ascii="Arial" w:hAnsi="Arial" w:cs="Arial"/>
        </w:rPr>
        <w:t xml:space="preserve">an index date of </w:t>
      </w:r>
      <w:ins w:id="50" w:author="Nicholas M. Pajewski" w:date="2021-11-15T20:00:00Z">
        <w:r w:rsidR="002B6586">
          <w:rPr>
            <w:rFonts w:ascii="Arial" w:hAnsi="Arial" w:cs="Arial"/>
          </w:rPr>
          <w:t>October 1st</w:t>
        </w:r>
      </w:ins>
      <w:del w:id="51" w:author="Nicholas M. Pajewski" w:date="2021-11-15T20:00:00Z">
        <w:r w:rsidR="00F0633B" w:rsidRPr="00F0633B" w:rsidDel="002B6586">
          <w:rPr>
            <w:rFonts w:ascii="Arial" w:hAnsi="Arial" w:cs="Arial"/>
          </w:rPr>
          <w:delText>J</w:delText>
        </w:r>
        <w:r w:rsidR="00F0633B" w:rsidDel="002B6586">
          <w:rPr>
            <w:rFonts w:ascii="Arial" w:hAnsi="Arial" w:cs="Arial"/>
          </w:rPr>
          <w:delText>anuary</w:delText>
        </w:r>
        <w:r w:rsidR="00F0633B" w:rsidRPr="00F0633B" w:rsidDel="002B6586">
          <w:rPr>
            <w:rFonts w:ascii="Arial" w:hAnsi="Arial" w:cs="Arial"/>
          </w:rPr>
          <w:delText xml:space="preserve"> 1s</w:delText>
        </w:r>
      </w:del>
      <w:del w:id="52" w:author="Nicholas M. Pajewski" w:date="2021-11-15T19:59:00Z">
        <w:r w:rsidR="00F0633B" w:rsidRPr="00F0633B" w:rsidDel="002B6586">
          <w:rPr>
            <w:rFonts w:ascii="Arial" w:hAnsi="Arial" w:cs="Arial"/>
          </w:rPr>
          <w:delText>t</w:delText>
        </w:r>
      </w:del>
      <w:r w:rsidR="00F0633B" w:rsidRPr="00F0633B">
        <w:rPr>
          <w:rFonts w:ascii="Arial" w:hAnsi="Arial" w:cs="Arial"/>
        </w:rPr>
        <w:t>, 201</w:t>
      </w:r>
      <w:ins w:id="53" w:author="Nicholas M. Pajewski" w:date="2021-11-15T19:58:00Z">
        <w:r w:rsidR="002B6586">
          <w:rPr>
            <w:rFonts w:ascii="Arial" w:hAnsi="Arial" w:cs="Arial"/>
          </w:rPr>
          <w:t>7</w:t>
        </w:r>
      </w:ins>
      <w:del w:id="54" w:author="Nicholas M. Pajewski" w:date="2021-11-15T19:58:00Z">
        <w:r w:rsidR="00F0633B" w:rsidDel="002B6586">
          <w:rPr>
            <w:rFonts w:ascii="Arial" w:hAnsi="Arial" w:cs="Arial"/>
          </w:rPr>
          <w:delText>7</w:delText>
        </w:r>
      </w:del>
      <w:r w:rsidR="00F0633B" w:rsidRPr="00F0633B">
        <w:rPr>
          <w:rFonts w:ascii="Arial" w:hAnsi="Arial" w:cs="Arial"/>
        </w:rPr>
        <w:t xml:space="preserve">, using the previous two years of data in order to characterize </w:t>
      </w:r>
      <w:r w:rsidR="00F0633B">
        <w:rPr>
          <w:rFonts w:ascii="Arial" w:hAnsi="Arial" w:cs="Arial"/>
        </w:rPr>
        <w:t>patient characteristics</w:t>
      </w:r>
      <w:r w:rsidR="00F0633B" w:rsidRPr="00F0633B">
        <w:rPr>
          <w:rFonts w:ascii="Arial" w:hAnsi="Arial" w:cs="Arial"/>
        </w:rPr>
        <w:t xml:space="preserve">, and </w:t>
      </w:r>
      <w:r w:rsidR="00042840">
        <w:rPr>
          <w:rFonts w:ascii="Arial" w:hAnsi="Arial" w:cs="Arial"/>
        </w:rPr>
        <w:t xml:space="preserve">using data </w:t>
      </w:r>
      <w:r w:rsidR="00F0633B" w:rsidRPr="00F0633B">
        <w:rPr>
          <w:rFonts w:ascii="Arial" w:hAnsi="Arial" w:cs="Arial"/>
        </w:rPr>
        <w:t xml:space="preserve">through </w:t>
      </w:r>
      <w:r w:rsidR="00F0633B">
        <w:rPr>
          <w:rFonts w:ascii="Arial" w:hAnsi="Arial" w:cs="Arial"/>
        </w:rPr>
        <w:t xml:space="preserve">January </w:t>
      </w:r>
      <w:r w:rsidR="00F0633B" w:rsidRPr="00F0633B">
        <w:rPr>
          <w:rFonts w:ascii="Arial" w:hAnsi="Arial" w:cs="Arial"/>
        </w:rPr>
        <w:t xml:space="preserve">1st, </w:t>
      </w:r>
      <w:r w:rsidR="00A928D6" w:rsidRPr="00F0633B">
        <w:rPr>
          <w:rFonts w:ascii="Arial" w:hAnsi="Arial" w:cs="Arial"/>
        </w:rPr>
        <w:t>20</w:t>
      </w:r>
      <w:r w:rsidR="00A928D6">
        <w:rPr>
          <w:rFonts w:ascii="Arial" w:hAnsi="Arial" w:cs="Arial"/>
        </w:rPr>
        <w:t xml:space="preserve">22 </w:t>
      </w:r>
      <w:r w:rsidR="00F0633B" w:rsidRPr="00F0633B">
        <w:rPr>
          <w:rFonts w:ascii="Arial" w:hAnsi="Arial" w:cs="Arial"/>
        </w:rPr>
        <w:t>to examine</w:t>
      </w:r>
      <w:del w:id="55" w:author="Nicholas M. Pajewski" w:date="2021-11-15T19:59:00Z">
        <w:r w:rsidR="00F0633B" w:rsidRPr="00F0633B" w:rsidDel="002B6586">
          <w:rPr>
            <w:rFonts w:ascii="Arial" w:hAnsi="Arial" w:cs="Arial"/>
          </w:rPr>
          <w:delText xml:space="preserve"> subsequent</w:delText>
        </w:r>
        <w:r w:rsidR="00FA3AA4" w:rsidDel="002B6586">
          <w:rPr>
            <w:rFonts w:ascii="Arial" w:hAnsi="Arial" w:cs="Arial"/>
          </w:rPr>
          <w:delText xml:space="preserve"> HF diagnosis and hospitalization</w:delText>
        </w:r>
      </w:del>
      <w:ins w:id="56" w:author="Nicholas M. Pajewski" w:date="2021-11-15T19:59:00Z">
        <w:r w:rsidR="002B6586">
          <w:rPr>
            <w:rFonts w:ascii="Arial" w:hAnsi="Arial" w:cs="Arial"/>
          </w:rPr>
          <w:t xml:space="preserve"> incident heart failure and frailty.</w:t>
        </w:r>
      </w:ins>
      <w:del w:id="57" w:author="Nicholas M. Pajewski" w:date="2021-11-15T19:59:00Z">
        <w:r w:rsidR="00F0633B" w:rsidRPr="00F0633B" w:rsidDel="002B6586">
          <w:rPr>
            <w:rFonts w:ascii="Arial" w:hAnsi="Arial" w:cs="Arial"/>
          </w:rPr>
          <w:delText>.</w:delText>
        </w:r>
      </w:del>
      <w:r w:rsidR="00AC11DF">
        <w:rPr>
          <w:rFonts w:ascii="Arial" w:hAnsi="Arial" w:cs="Arial"/>
        </w:rPr>
        <w:t xml:space="preserve"> We chose to focus on this population </w:t>
      </w:r>
      <w:ins w:id="58" w:author="Nicholas M. Pajewski" w:date="2021-11-16T10:40:00Z">
        <w:r w:rsidR="00A91A71">
          <w:rPr>
            <w:rFonts w:ascii="Arial" w:hAnsi="Arial" w:cs="Arial"/>
          </w:rPr>
          <w:t xml:space="preserve">for </w:t>
        </w:r>
      </w:ins>
      <w:ins w:id="59" w:author="Nicholas M. Pajewski" w:date="2021-11-16T10:53:00Z">
        <w:r w:rsidR="004E0D7B">
          <w:rPr>
            <w:rFonts w:ascii="Arial" w:hAnsi="Arial" w:cs="Arial"/>
          </w:rPr>
          <w:t>several</w:t>
        </w:r>
      </w:ins>
      <w:ins w:id="60" w:author="Nicholas M. Pajewski" w:date="2021-11-16T10:40:00Z">
        <w:r w:rsidR="00A91A71">
          <w:rPr>
            <w:rFonts w:ascii="Arial" w:hAnsi="Arial" w:cs="Arial"/>
          </w:rPr>
          <w:t xml:space="preserve"> reasons. First, </w:t>
        </w:r>
      </w:ins>
      <w:ins w:id="61" w:author="Nicholas M. Pajewski" w:date="2021-11-16T10:53:00Z">
        <w:r w:rsidR="004E0D7B">
          <w:rPr>
            <w:rFonts w:ascii="Arial" w:hAnsi="Arial" w:cs="Arial"/>
          </w:rPr>
          <w:t xml:space="preserve">ACO patients with a Wake Forest-PCP will tend </w:t>
        </w:r>
      </w:ins>
      <w:ins w:id="62" w:author="Nicholas M. Pajewski" w:date="2021-11-16T10:54:00Z">
        <w:r w:rsidR="004E0D7B">
          <w:rPr>
            <w:rFonts w:ascii="Arial" w:hAnsi="Arial" w:cs="Arial"/>
          </w:rPr>
          <w:t xml:space="preserve">to have more complete ascertainment of their healthcare utilization within the </w:t>
        </w:r>
      </w:ins>
      <w:ins w:id="63" w:author="Nicholas M. Pajewski" w:date="2021-11-16T10:53:00Z">
        <w:r w:rsidR="004E0D7B">
          <w:rPr>
            <w:rFonts w:ascii="Arial" w:hAnsi="Arial" w:cs="Arial"/>
          </w:rPr>
          <w:t xml:space="preserve">EHR. </w:t>
        </w:r>
      </w:ins>
      <w:ins w:id="64" w:author="Nicholas M. Pajewski" w:date="2021-11-16T10:54:00Z">
        <w:r w:rsidR="004E0D7B">
          <w:rPr>
            <w:rFonts w:ascii="Arial" w:hAnsi="Arial" w:cs="Arial"/>
          </w:rPr>
          <w:t xml:space="preserve">Second, </w:t>
        </w:r>
      </w:ins>
      <w:del w:id="65" w:author="Nicholas M. Pajewski" w:date="2021-11-16T10:40:00Z">
        <w:r w:rsidR="00AC11DF" w:rsidDel="00A91A71">
          <w:rPr>
            <w:rFonts w:ascii="Arial" w:hAnsi="Arial" w:cs="Arial"/>
          </w:rPr>
          <w:delText xml:space="preserve">given </w:delText>
        </w:r>
        <w:r w:rsidR="00FA3AA4" w:rsidDel="00A91A71">
          <w:rPr>
            <w:rFonts w:ascii="Arial" w:hAnsi="Arial" w:cs="Arial"/>
          </w:rPr>
          <w:delText xml:space="preserve">that </w:delText>
        </w:r>
      </w:del>
      <w:ins w:id="66" w:author="Nicholas M. Pajewski" w:date="2021-11-15T20:19:00Z">
        <w:r w:rsidR="00114CA0">
          <w:rPr>
            <w:rFonts w:ascii="Arial" w:eastAsia="Times New Roman" w:hAnsi="Arial" w:cs="Arial"/>
          </w:rPr>
          <w:t>heart failure</w:t>
        </w:r>
      </w:ins>
      <w:del w:id="67" w:author="Nicholas M. Pajewski" w:date="2021-11-15T20:19:00Z">
        <w:r w:rsidR="00AC11DF" w:rsidRPr="00C27918" w:rsidDel="00114CA0">
          <w:rPr>
            <w:rFonts w:ascii="Arial" w:eastAsia="Times New Roman" w:hAnsi="Arial" w:cs="Arial"/>
          </w:rPr>
          <w:delText>HF</w:delText>
        </w:r>
      </w:del>
      <w:r w:rsidR="00AC11DF" w:rsidRPr="00C27918">
        <w:rPr>
          <w:rFonts w:ascii="Arial" w:eastAsia="Times New Roman" w:hAnsi="Arial" w:cs="Arial"/>
        </w:rPr>
        <w:t xml:space="preserve"> is the leading cause of hospitalization among older adults, and Medicare beneficiaries with </w:t>
      </w:r>
      <w:ins w:id="68" w:author="Nicholas M. Pajewski" w:date="2021-11-15T20:19:00Z">
        <w:r w:rsidR="00114CA0">
          <w:rPr>
            <w:rFonts w:ascii="Arial" w:eastAsia="Times New Roman" w:hAnsi="Arial" w:cs="Arial"/>
          </w:rPr>
          <w:t>heart failure</w:t>
        </w:r>
      </w:ins>
      <w:del w:id="69" w:author="Nicholas M. Pajewski" w:date="2021-11-15T20:19:00Z">
        <w:r w:rsidR="00AC11DF" w:rsidRPr="00C27918" w:rsidDel="00114CA0">
          <w:rPr>
            <w:rFonts w:ascii="Arial" w:eastAsia="Times New Roman" w:hAnsi="Arial" w:cs="Arial"/>
          </w:rPr>
          <w:delText>HF</w:delText>
        </w:r>
      </w:del>
      <w:r w:rsidR="00AC11DF" w:rsidRPr="00C27918">
        <w:rPr>
          <w:rFonts w:ascii="Arial" w:eastAsia="Times New Roman" w:hAnsi="Arial" w:cs="Arial"/>
        </w:rPr>
        <w:t xml:space="preserve"> have the highest readmission rate of any condition.</w:t>
      </w:r>
      <w:r w:rsidR="00AC11DF">
        <w:rPr>
          <w:rFonts w:ascii="Arial" w:eastAsia="Times New Roman" w:hAnsi="Arial" w:cs="Arial"/>
        </w:rPr>
        <w:fldChar w:fldCharType="begin" w:fldLock="1"/>
      </w:r>
      <w:r w:rsidR="00C7224C">
        <w:rPr>
          <w:rFonts w:ascii="Arial" w:eastAsia="Times New Roman" w:hAnsi="Arial" w:cs="Arial"/>
        </w:rPr>
        <w:instrText xml:space="preserve"> ADDIN ZOTERO_ITEM CSL_CITATION {"citationID":"sOZ4Oqzw","properties":{"formattedCitation":"\\super 16,17\\nosupersub{}","plainCitation":"16,17","noteIndex":0},"citationItems":[{"id":"NSv6CMXM/g5vCial9","uris":["http://www.mendeley.com/documents/?uuid=973fc4ce-af2a-3667-a3f8-7c44fa6c77d5"],"uri":["http://www.mendeley.com/documents/?uuid=973fc4ce-af2a-3667-a3f8-7c44fa6c77d5"],"itemData":{"DOI":"10.1056/NEJMSA0803563","abstract":"Background Reducing rates of rehospitalization has attracted attention from policymakers as a way to improve quality of care and reduce costs. However, we have limited information on the frequency ...","author":[{"dropping-particle":"","family":"Jencks","given":"Stephen F.","non-dropping-particle":"","parse-names":false,"suffix":""},{"dropping-particle":"V.","family":"Williams","given":"Mark","non-dropping-particle":"","parse-names":false,"suffix":""},{"dropping-particle":"","family":"Coleman","given":"Eric A.","non-dropping-particle":"","parse-names":false,"suffix":""}],"container-title":"http://dx.doi.org/10.1056/NEJMsa0803563","id":"ITEM-1","issue":"14","issued":{"date-parts":[["2009","12","10"]]},"page":"1418-1428","publisher":" Massachusetts Medical Society ","title":"Rehospitalizations among Patients in the Medicare Fee-for-Service Program","type":"article-journal","volume":"360"}},{"id":"NSv6CMXM/k4KANRFf","uris":["http://www.mendeley.com/documents/?uuid=f411c5e2-ccb0-429b-a4f0-2f39df734dd8"],"uri":["http://www.mendeley.com/documents/?uuid=f411c5e2-ccb0-429b-a4f0-2f39df734dd8"],"itemData":{"DOI":"10.1161/CIRCHEARTFAILURE.117.004873","ISSN":"19413297","PMID":"30562099","abstract":"BACKGROUND: Heart failure (HF)-a serious and costly condition-is increasingly prevalent. We estimated the US burden including emergency department (ED) visits, inpatient hospitalizations and associated costs, and mortality. METHODS AND RESULTS: We analyzed 2006 to 2014 data from the Healthcare Cost and Utilization Project Nationwide Emergency Department Sample, the Healthcare Cost and Utilization Project National (nationwide) Inpatient Sample, and the National Vital Statistics System. International Classification of Disease codes identified HF and comorbidities. Burden was estimated separately for ED visits, hospitalizations, and mortality. In addition, criteria were applied to identify total unique acute events. Rates of primary HF (primary diagnosis or underlying cause of death) and comorbid HF (comorbid diagnosis or contributing cause of death) were calculated, age standardized to the 2010 US population. In 2014, there were an estimated 1 068 412 ED visits, 978 135 hospitalizations, and 83 705 deaths with primary HF. There were 4 071 546 ED visits, 3 370 856 hospitalizations, and 230 963 deaths with comorbid HF. Between 2006 and 2014, the total unique acute event rate for primary HF declined from 536 to 449 per 100 000 (relative percent change of -16%; P for trend, &lt;0.001) but increased for comorbid HF from 1467 to 1689 per 100 000 (relative percentage change, 15%; P for trend, &lt;0.001). HF-related mortality decreased significantly from 2006 to 2009 but did not change meaningfully after 2009. For hospitalizations with primary HF, the estimated mean cost was $11 552 in 2014, totaling an estimated $11 billion. CONCLUSIONS: Given substantial healthcare and mortality burden of HF, rising healthcare costs, and the aging US population, continued improvements in HF prevention, management, and surveillance are important.","author":[{"dropping-particle":"","family":"Jackson","given":"Sandra L.","non-dropping-particle":"","parse-names":false,"suffix":""},{"dropping-particle":"","family":"Tong","given":"Xin","non-dropping-particle":"","parse-names":false,"suffix":""},{"dropping-particle":"","family":"King","given":"Raymond J.","non-dropping-particle":"","parse-names":false,"suffix":""},{"dropping-particle":"","family":"Loustalot","given":"Fleetwood","non-dropping-particle":"","parse-names":false,"suffix":""},{"dropping-particle":"","family":"Hong","given":"Yuling","non-dropping-particle":"","parse-names":false,"suffix":""},{"dropping-particle":"","family":"Ritchey","given":"Matthew D.","non-dropping-particle":"","parse-names":false,"suffix":""}],"container-title":"Circulation. Heart failure","id":"ITEM-2","issue":"12","issued":{"date-parts":[["2018"]]},"page":"e004873","title":"National Burden of Heart Failure Events in the United States, 2006 to 2014","type":"article-journal","volume":"11"}}],"schema":"https://github.com/citation-style-language/schema/raw/master/csl-citation.json"} </w:instrText>
      </w:r>
      <w:r w:rsidR="00AC11DF">
        <w:rPr>
          <w:rFonts w:ascii="Arial" w:eastAsia="Times New Roman" w:hAnsi="Arial" w:cs="Arial"/>
        </w:rPr>
        <w:fldChar w:fldCharType="separate"/>
      </w:r>
      <w:r w:rsidR="00C7224C" w:rsidRPr="00C7224C">
        <w:rPr>
          <w:rFonts w:ascii="Arial" w:hAnsi="Arial" w:cs="Arial"/>
          <w:szCs w:val="24"/>
          <w:vertAlign w:val="superscript"/>
        </w:rPr>
        <w:t>16,17</w:t>
      </w:r>
      <w:r w:rsidR="00AC11DF">
        <w:rPr>
          <w:rFonts w:ascii="Arial" w:eastAsia="Times New Roman" w:hAnsi="Arial" w:cs="Arial"/>
        </w:rPr>
        <w:fldChar w:fldCharType="end"/>
      </w:r>
      <w:ins w:id="70" w:author="Nicholas M. Pajewski" w:date="2021-11-15T20:19:00Z">
        <w:r w:rsidR="00114CA0">
          <w:rPr>
            <w:rFonts w:ascii="Arial" w:eastAsia="Times New Roman" w:hAnsi="Arial" w:cs="Arial"/>
          </w:rPr>
          <w:t xml:space="preserve"> </w:t>
        </w:r>
      </w:ins>
      <w:ins w:id="71" w:author="Nicholas M. Pajewski" w:date="2021-11-16T10:54:00Z">
        <w:r w:rsidR="004E0D7B">
          <w:rPr>
            <w:rFonts w:ascii="Arial" w:eastAsia="Times New Roman" w:hAnsi="Arial" w:cs="Arial"/>
          </w:rPr>
          <w:t>Third</w:t>
        </w:r>
      </w:ins>
      <w:ins w:id="72" w:author="Nicholas M. Pajewski" w:date="2021-11-16T10:40:00Z">
        <w:r w:rsidR="00A91A71">
          <w:rPr>
            <w:rFonts w:ascii="Arial" w:eastAsia="Times New Roman" w:hAnsi="Arial" w:cs="Arial"/>
          </w:rPr>
          <w:t xml:space="preserve">, </w:t>
        </w:r>
      </w:ins>
      <w:ins w:id="73" w:author="Nicholas M. Pajewski" w:date="2021-11-16T10:57:00Z">
        <w:r w:rsidR="004E0D7B">
          <w:rPr>
            <w:rFonts w:ascii="Arial" w:eastAsia="Times New Roman" w:hAnsi="Arial" w:cs="Arial"/>
          </w:rPr>
          <w:t xml:space="preserve">the prevalence of </w:t>
        </w:r>
      </w:ins>
      <w:ins w:id="74" w:author="Nicholas M. Pajewski" w:date="2021-11-16T10:40:00Z">
        <w:r w:rsidR="00A91A71">
          <w:rPr>
            <w:rFonts w:ascii="Arial" w:eastAsia="Times New Roman" w:hAnsi="Arial" w:cs="Arial"/>
          </w:rPr>
          <w:t>frailty is</w:t>
        </w:r>
      </w:ins>
      <w:ins w:id="75" w:author="Nicholas M. Pajewski" w:date="2021-11-16T10:57:00Z">
        <w:r w:rsidR="004E0D7B">
          <w:rPr>
            <w:rFonts w:ascii="Arial" w:eastAsia="Times New Roman" w:hAnsi="Arial" w:cs="Arial"/>
          </w:rPr>
          <w:t xml:space="preserve"> generally low in adults less than 65 years of age</w:t>
        </w:r>
      </w:ins>
      <w:ins w:id="76" w:author="Nicholas M. Pajewski" w:date="2021-11-16T10:58:00Z">
        <w:r w:rsidR="004E0D7B">
          <w:rPr>
            <w:rFonts w:ascii="Arial" w:eastAsia="Times New Roman" w:hAnsi="Arial" w:cs="Arial"/>
          </w:rPr>
          <w:t xml:space="preserve"> (&lt;</w:t>
        </w:r>
        <w:r w:rsidR="00D92ED1">
          <w:rPr>
            <w:rFonts w:ascii="Arial" w:eastAsia="Times New Roman" w:hAnsi="Arial" w:cs="Arial"/>
          </w:rPr>
          <w:t xml:space="preserve">5 to </w:t>
        </w:r>
        <w:r w:rsidR="004E0D7B">
          <w:rPr>
            <w:rFonts w:ascii="Arial" w:eastAsia="Times New Roman" w:hAnsi="Arial" w:cs="Arial"/>
          </w:rPr>
          <w:t>10%)</w:t>
        </w:r>
      </w:ins>
      <w:ins w:id="77" w:author="Nicholas M. Pajewski" w:date="2021-11-16T10:57:00Z">
        <w:r w:rsidR="004E0D7B">
          <w:rPr>
            <w:rFonts w:ascii="Arial" w:eastAsia="Times New Roman" w:hAnsi="Arial" w:cs="Arial"/>
          </w:rPr>
          <w:t>,</w:t>
        </w:r>
      </w:ins>
      <w:ins w:id="78" w:author="Nicholas M. Pajewski" w:date="2021-11-16T10:58:00Z">
        <w:r w:rsidR="004E0D7B">
          <w:rPr>
            <w:rFonts w:ascii="Arial" w:eastAsia="Times New Roman" w:hAnsi="Arial" w:cs="Arial"/>
          </w:rPr>
          <w:t xml:space="preserve"> with </w:t>
        </w:r>
        <w:r w:rsidR="00D92ED1">
          <w:rPr>
            <w:rFonts w:ascii="Arial" w:eastAsia="Times New Roman" w:hAnsi="Arial" w:cs="Arial"/>
          </w:rPr>
          <w:t>a</w:t>
        </w:r>
        <w:r w:rsidR="004E0D7B">
          <w:rPr>
            <w:rFonts w:ascii="Arial" w:eastAsia="Times New Roman" w:hAnsi="Arial" w:cs="Arial"/>
          </w:rPr>
          <w:t xml:space="preserve"> prevalence </w:t>
        </w:r>
        <w:r w:rsidR="00D92ED1">
          <w:rPr>
            <w:rFonts w:ascii="Arial" w:eastAsia="Times New Roman" w:hAnsi="Arial" w:cs="Arial"/>
          </w:rPr>
          <w:t>exce</w:t>
        </w:r>
      </w:ins>
      <w:ins w:id="79" w:author="Nicholas M. Pajewski" w:date="2021-11-16T10:59:00Z">
        <w:r w:rsidR="00D92ED1">
          <w:rPr>
            <w:rFonts w:ascii="Arial" w:eastAsia="Times New Roman" w:hAnsi="Arial" w:cs="Arial"/>
          </w:rPr>
          <w:t xml:space="preserve">eding 20% in adults 75 years </w:t>
        </w:r>
        <w:commentRangeStart w:id="80"/>
        <w:r w:rsidR="00D92ED1">
          <w:rPr>
            <w:rFonts w:ascii="Arial" w:eastAsia="Times New Roman" w:hAnsi="Arial" w:cs="Arial"/>
          </w:rPr>
          <w:t>or older.</w:t>
        </w:r>
        <w:commentRangeEnd w:id="80"/>
        <w:r w:rsidR="00D92ED1">
          <w:rPr>
            <w:rStyle w:val="CommentReference"/>
          </w:rPr>
          <w:commentReference w:id="80"/>
        </w:r>
        <w:r w:rsidR="00D92ED1">
          <w:rPr>
            <w:rFonts w:ascii="Arial" w:eastAsia="Times New Roman" w:hAnsi="Arial" w:cs="Arial"/>
          </w:rPr>
          <w:t xml:space="preserve"> </w:t>
        </w:r>
      </w:ins>
      <w:del w:id="81" w:author="Nicholas M. Pajewski" w:date="2021-11-15T20:19:00Z">
        <w:r w:rsidR="00AC11DF" w:rsidDel="00114CA0">
          <w:rPr>
            <w:rFonts w:ascii="Arial" w:eastAsia="Times New Roman" w:hAnsi="Arial" w:cs="Arial"/>
          </w:rPr>
          <w:delText xml:space="preserve"> </w:delText>
        </w:r>
        <w:r w:rsidR="001666FA" w:rsidDel="00114CA0">
          <w:rPr>
            <w:rFonts w:ascii="Arial" w:eastAsia="Times New Roman" w:hAnsi="Arial" w:cs="Arial"/>
          </w:rPr>
          <w:delText>There are also practical benefits to study data from this population</w:delText>
        </w:r>
      </w:del>
      <w:ins w:id="82" w:author="Nicholas M. Pajewski" w:date="2021-11-15T20:10:00Z">
        <w:r w:rsidR="00F6337E">
          <w:rPr>
            <w:rFonts w:ascii="Arial" w:eastAsia="Times New Roman" w:hAnsi="Arial" w:cs="Arial"/>
          </w:rPr>
          <w:t xml:space="preserve">As part of </w:t>
        </w:r>
      </w:ins>
      <w:ins w:id="83" w:author="Nicholas M. Pajewski" w:date="2021-11-15T20:12:00Z">
        <w:r w:rsidR="00801224">
          <w:rPr>
            <w:rFonts w:ascii="Arial" w:eastAsia="Times New Roman" w:hAnsi="Arial" w:cs="Arial"/>
          </w:rPr>
          <w:t xml:space="preserve">several ongoing </w:t>
        </w:r>
        <w:commentRangeStart w:id="84"/>
        <w:r w:rsidR="00801224">
          <w:rPr>
            <w:rFonts w:ascii="Arial" w:eastAsia="Times New Roman" w:hAnsi="Arial" w:cs="Arial"/>
          </w:rPr>
          <w:t>studies,</w:t>
        </w:r>
      </w:ins>
      <w:commentRangeEnd w:id="84"/>
      <w:ins w:id="85" w:author="Nicholas M. Pajewski" w:date="2021-11-16T11:05:00Z">
        <w:r w:rsidR="00786C18">
          <w:rPr>
            <w:rStyle w:val="CommentReference"/>
          </w:rPr>
          <w:commentReference w:id="84"/>
        </w:r>
      </w:ins>
      <w:ins w:id="86" w:author="Nicholas M. Pajewski" w:date="2021-11-15T20:12:00Z">
        <w:r w:rsidR="00801224">
          <w:rPr>
            <w:rFonts w:ascii="Arial" w:eastAsia="Times New Roman" w:hAnsi="Arial" w:cs="Arial"/>
          </w:rPr>
          <w:t xml:space="preserve"> </w:t>
        </w:r>
      </w:ins>
      <w:ins w:id="87" w:author="Nicholas M. Pajewski" w:date="2021-11-15T20:20:00Z">
        <w:r w:rsidR="00114CA0">
          <w:rPr>
            <w:rFonts w:ascii="Arial" w:eastAsia="Times New Roman" w:hAnsi="Arial" w:cs="Arial"/>
          </w:rPr>
          <w:t xml:space="preserve">Dr. Pajewski </w:t>
        </w:r>
      </w:ins>
      <w:ins w:id="88" w:author="Nicholas M. Pajewski" w:date="2021-11-15T20:21:00Z">
        <w:r w:rsidR="00114CA0">
          <w:rPr>
            <w:rFonts w:ascii="Arial" w:eastAsia="Times New Roman" w:hAnsi="Arial" w:cs="Arial"/>
          </w:rPr>
          <w:t>and member</w:t>
        </w:r>
      </w:ins>
      <w:ins w:id="89" w:author="Nicholas M. Pajewski" w:date="2021-11-15T20:22:00Z">
        <w:r w:rsidR="00C27A61">
          <w:rPr>
            <w:rFonts w:ascii="Arial" w:eastAsia="Times New Roman" w:hAnsi="Arial" w:cs="Arial"/>
          </w:rPr>
          <w:t>s</w:t>
        </w:r>
      </w:ins>
      <w:ins w:id="90" w:author="Nicholas M. Pajewski" w:date="2021-11-15T20:21:00Z">
        <w:r w:rsidR="00C27A61">
          <w:rPr>
            <w:rFonts w:ascii="Arial" w:eastAsia="Times New Roman" w:hAnsi="Arial" w:cs="Arial"/>
          </w:rPr>
          <w:t xml:space="preserve"> of the C</w:t>
        </w:r>
      </w:ins>
      <w:ins w:id="91" w:author="Nicholas M. Pajewski" w:date="2021-11-15T20:22:00Z">
        <w:r w:rsidR="00C27A61">
          <w:rPr>
            <w:rFonts w:ascii="Arial" w:eastAsia="Times New Roman" w:hAnsi="Arial" w:cs="Arial"/>
          </w:rPr>
          <w:t>enter for Health Care Innovation</w:t>
        </w:r>
      </w:ins>
      <w:ins w:id="92" w:author="Nicholas M. Pajewski" w:date="2021-11-15T20:21:00Z">
        <w:r w:rsidR="00C27A61">
          <w:rPr>
            <w:rFonts w:ascii="Arial" w:eastAsia="Times New Roman" w:hAnsi="Arial" w:cs="Arial"/>
          </w:rPr>
          <w:t xml:space="preserve"> have </w:t>
        </w:r>
        <w:r w:rsidR="00114CA0">
          <w:rPr>
            <w:rFonts w:ascii="Arial" w:eastAsia="Times New Roman" w:hAnsi="Arial" w:cs="Arial"/>
          </w:rPr>
          <w:t>develop</w:t>
        </w:r>
      </w:ins>
      <w:ins w:id="93" w:author="Nicholas M. Pajewski" w:date="2021-11-15T20:22:00Z">
        <w:r w:rsidR="00C27A61">
          <w:rPr>
            <w:rFonts w:ascii="Arial" w:eastAsia="Times New Roman" w:hAnsi="Arial" w:cs="Arial"/>
          </w:rPr>
          <w:t>ed</w:t>
        </w:r>
      </w:ins>
      <w:ins w:id="94" w:author="Nicholas M. Pajewski" w:date="2021-11-15T20:21:00Z">
        <w:r w:rsidR="00114CA0">
          <w:rPr>
            <w:rFonts w:ascii="Arial" w:eastAsia="Times New Roman" w:hAnsi="Arial" w:cs="Arial"/>
          </w:rPr>
          <w:t xml:space="preserve"> automated </w:t>
        </w:r>
      </w:ins>
      <w:ins w:id="95" w:author="Nicholas M. Pajewski" w:date="2021-11-15T20:12:00Z">
        <w:r w:rsidR="00801224">
          <w:rPr>
            <w:rFonts w:ascii="Arial" w:eastAsia="Times New Roman" w:hAnsi="Arial" w:cs="Arial"/>
          </w:rPr>
          <w:t xml:space="preserve">SQL </w:t>
        </w:r>
      </w:ins>
      <w:ins w:id="96" w:author="Nicholas M. Pajewski" w:date="2021-11-15T20:21:00Z">
        <w:r w:rsidR="00114CA0">
          <w:rPr>
            <w:rFonts w:ascii="Arial" w:eastAsia="Times New Roman" w:hAnsi="Arial" w:cs="Arial"/>
          </w:rPr>
          <w:t xml:space="preserve">queries </w:t>
        </w:r>
      </w:ins>
      <w:ins w:id="97" w:author="Nicholas M. Pajewski" w:date="2021-11-15T20:22:00Z">
        <w:r w:rsidR="00C27A61">
          <w:rPr>
            <w:rFonts w:ascii="Arial" w:eastAsia="Times New Roman" w:hAnsi="Arial" w:cs="Arial"/>
          </w:rPr>
          <w:t xml:space="preserve">that </w:t>
        </w:r>
      </w:ins>
      <w:del w:id="98" w:author="Nicholas M. Pajewski" w:date="2021-11-15T20:10:00Z">
        <w:r w:rsidR="001666FA" w:rsidDel="00F6337E">
          <w:rPr>
            <w:rFonts w:ascii="Arial" w:eastAsia="Times New Roman" w:hAnsi="Arial" w:cs="Arial"/>
          </w:rPr>
          <w:delText>,</w:delText>
        </w:r>
      </w:del>
      <w:del w:id="99" w:author="Nicholas M. Pajewski" w:date="2021-11-15T20:22:00Z">
        <w:r w:rsidR="001666FA" w:rsidDel="00C27A61">
          <w:rPr>
            <w:rFonts w:ascii="Arial" w:eastAsia="Times New Roman" w:hAnsi="Arial" w:cs="Arial"/>
          </w:rPr>
          <w:delText xml:space="preserve"> as Dr. Pajewski has previously </w:delText>
        </w:r>
      </w:del>
      <w:r w:rsidR="001666FA">
        <w:rPr>
          <w:rFonts w:ascii="Arial" w:eastAsia="Times New Roman" w:hAnsi="Arial" w:cs="Arial"/>
        </w:rPr>
        <w:t>extract</w:t>
      </w:r>
      <w:del w:id="100" w:author="Nicholas M. Pajewski" w:date="2021-11-15T20:22:00Z">
        <w:r w:rsidR="001666FA" w:rsidDel="00C27A61">
          <w:rPr>
            <w:rFonts w:ascii="Arial" w:eastAsia="Times New Roman" w:hAnsi="Arial" w:cs="Arial"/>
          </w:rPr>
          <w:delText>ed</w:delText>
        </w:r>
        <w:r w:rsidR="00FA3AA4" w:rsidDel="00C27A61">
          <w:rPr>
            <w:rFonts w:ascii="Arial" w:eastAsia="Times New Roman" w:hAnsi="Arial" w:cs="Arial"/>
          </w:rPr>
          <w:delText xml:space="preserve"> and </w:delText>
        </w:r>
        <w:r w:rsidR="001666FA" w:rsidDel="00C27A61">
          <w:rPr>
            <w:rFonts w:ascii="Arial" w:eastAsia="Times New Roman" w:hAnsi="Arial" w:cs="Arial"/>
          </w:rPr>
          <w:delText>cleaned numerous</w:delText>
        </w:r>
      </w:del>
      <w:r w:rsidR="001666FA">
        <w:rPr>
          <w:rFonts w:ascii="Arial" w:eastAsia="Times New Roman" w:hAnsi="Arial" w:cs="Arial"/>
        </w:rPr>
        <w:t xml:space="preserve"> </w:t>
      </w:r>
      <w:ins w:id="101" w:author="Nicholas M. Pajewski" w:date="2021-11-16T11:37:00Z">
        <w:r w:rsidR="00EE3EB6">
          <w:rPr>
            <w:rFonts w:ascii="Arial" w:eastAsia="Times New Roman" w:hAnsi="Arial" w:cs="Arial"/>
          </w:rPr>
          <w:t xml:space="preserve">and quality control </w:t>
        </w:r>
      </w:ins>
      <w:ins w:id="102" w:author="Nicholas M. Pajewski" w:date="2021-11-15T20:24:00Z">
        <w:r w:rsidR="00C27A61">
          <w:rPr>
            <w:rFonts w:ascii="Arial" w:eastAsia="Times New Roman" w:hAnsi="Arial" w:cs="Arial"/>
          </w:rPr>
          <w:t xml:space="preserve">relevant </w:t>
        </w:r>
      </w:ins>
      <w:r w:rsidR="001666FA">
        <w:rPr>
          <w:rFonts w:ascii="Arial" w:eastAsia="Times New Roman" w:hAnsi="Arial" w:cs="Arial"/>
        </w:rPr>
        <w:t xml:space="preserve">patient characteristics </w:t>
      </w:r>
      <w:ins w:id="103" w:author="Nicholas M. Pajewski" w:date="2021-11-15T20:24:00Z">
        <w:r w:rsidR="007330BF">
          <w:rPr>
            <w:rFonts w:ascii="Arial" w:eastAsia="Times New Roman" w:hAnsi="Arial" w:cs="Arial"/>
          </w:rPr>
          <w:t>from Cla</w:t>
        </w:r>
        <w:r w:rsidR="00C27A61">
          <w:rPr>
            <w:rFonts w:ascii="Arial" w:eastAsia="Times New Roman" w:hAnsi="Arial" w:cs="Arial"/>
          </w:rPr>
          <w:t>r</w:t>
        </w:r>
      </w:ins>
      <w:ins w:id="104" w:author="Nicholas M. Pajewski" w:date="2021-11-15T20:25:00Z">
        <w:r w:rsidR="007330BF">
          <w:rPr>
            <w:rFonts w:ascii="Arial" w:eastAsia="Times New Roman" w:hAnsi="Arial" w:cs="Arial"/>
          </w:rPr>
          <w:t>i</w:t>
        </w:r>
      </w:ins>
      <w:ins w:id="105" w:author="Nicholas M. Pajewski" w:date="2021-11-15T20:24:00Z">
        <w:r w:rsidR="00C27A61">
          <w:rPr>
            <w:rFonts w:ascii="Arial" w:eastAsia="Times New Roman" w:hAnsi="Arial" w:cs="Arial"/>
          </w:rPr>
          <w:t>ty (</w:t>
        </w:r>
      </w:ins>
      <w:ins w:id="106" w:author="Nicholas M. Pajewski" w:date="2021-11-15T20:25:00Z">
        <w:r w:rsidR="007330BF">
          <w:rPr>
            <w:rFonts w:ascii="Arial" w:eastAsia="Times New Roman" w:hAnsi="Arial" w:cs="Arial"/>
          </w:rPr>
          <w:t xml:space="preserve">relational database </w:t>
        </w:r>
      </w:ins>
      <w:ins w:id="107" w:author="Nicholas M. Pajewski" w:date="2021-11-15T20:24:00Z">
        <w:r w:rsidR="00C27A61">
          <w:rPr>
            <w:rFonts w:ascii="Arial" w:eastAsia="Times New Roman" w:hAnsi="Arial" w:cs="Arial"/>
          </w:rPr>
          <w:t>un</w:t>
        </w:r>
        <w:r w:rsidR="007330BF">
          <w:rPr>
            <w:rFonts w:ascii="Arial" w:eastAsia="Times New Roman" w:hAnsi="Arial" w:cs="Arial"/>
          </w:rPr>
          <w:t>derlying Ep</w:t>
        </w:r>
      </w:ins>
      <w:ins w:id="108" w:author="Nicholas M. Pajewski" w:date="2021-11-15T20:25:00Z">
        <w:r w:rsidR="007330BF">
          <w:rPr>
            <w:rFonts w:ascii="Arial" w:eastAsia="Times New Roman" w:hAnsi="Arial" w:cs="Arial"/>
          </w:rPr>
          <w:t>ic</w:t>
        </w:r>
      </w:ins>
      <w:ins w:id="109" w:author="Nicholas M. Pajewski" w:date="2021-11-15T20:24:00Z">
        <w:r w:rsidR="00C27A61">
          <w:rPr>
            <w:rFonts w:ascii="Arial" w:eastAsia="Times New Roman" w:hAnsi="Arial" w:cs="Arial"/>
          </w:rPr>
          <w:t xml:space="preserve">) </w:t>
        </w:r>
      </w:ins>
      <w:del w:id="110" w:author="Nicholas M. Pajewski" w:date="2021-11-15T20:24:00Z">
        <w:r w:rsidR="001666FA" w:rsidDel="00C27A61">
          <w:rPr>
            <w:rFonts w:ascii="Arial" w:eastAsia="Times New Roman" w:hAnsi="Arial" w:cs="Arial"/>
          </w:rPr>
          <w:delText>relevant to HF</w:delText>
        </w:r>
        <w:r w:rsidR="00945024" w:rsidDel="00C27A61">
          <w:rPr>
            <w:rFonts w:ascii="Arial" w:eastAsia="Times New Roman" w:hAnsi="Arial" w:cs="Arial"/>
          </w:rPr>
          <w:delText xml:space="preserve"> using these data</w:delText>
        </w:r>
        <w:r w:rsidR="00AB35AB" w:rsidDel="00C27A61">
          <w:rPr>
            <w:rFonts w:ascii="Arial" w:eastAsia="Times New Roman" w:hAnsi="Arial" w:cs="Arial"/>
          </w:rPr>
          <w:delText xml:space="preserve">, </w:delText>
        </w:r>
      </w:del>
      <w:r w:rsidR="00AB35AB">
        <w:rPr>
          <w:rFonts w:ascii="Arial" w:eastAsia="Times New Roman" w:hAnsi="Arial" w:cs="Arial"/>
        </w:rPr>
        <w:t xml:space="preserve">including </w:t>
      </w:r>
      <w:ins w:id="111" w:author="Nicholas M. Pajewski" w:date="2021-11-15T20:24:00Z">
        <w:r w:rsidR="00C27A61">
          <w:rPr>
            <w:rFonts w:ascii="Arial" w:eastAsia="Times New Roman" w:hAnsi="Arial" w:cs="Arial"/>
          </w:rPr>
          <w:t xml:space="preserve">demographics, </w:t>
        </w:r>
      </w:ins>
      <w:r w:rsidR="00AB35AB" w:rsidRPr="001666FA">
        <w:rPr>
          <w:rFonts w:ascii="Arial" w:eastAsia="Times New Roman" w:hAnsi="Arial" w:cs="Arial"/>
        </w:rPr>
        <w:t xml:space="preserve">diagnosis codes, medications, </w:t>
      </w:r>
      <w:del w:id="112" w:author="Nicholas M. Pajewski" w:date="2021-11-15T20:25:00Z">
        <w:r w:rsidR="00AB35AB" w:rsidRPr="001666FA" w:rsidDel="007330BF">
          <w:rPr>
            <w:rFonts w:ascii="Arial" w:eastAsia="Times New Roman" w:hAnsi="Arial" w:cs="Arial"/>
          </w:rPr>
          <w:delText xml:space="preserve">procedure codes, </w:delText>
        </w:r>
      </w:del>
      <w:r w:rsidR="00AB35AB" w:rsidRPr="001666FA">
        <w:rPr>
          <w:rFonts w:ascii="Arial" w:eastAsia="Times New Roman" w:hAnsi="Arial" w:cs="Arial"/>
        </w:rPr>
        <w:t>vital</w:t>
      </w:r>
      <w:ins w:id="113" w:author="Nicholas M. Pajewski" w:date="2021-11-15T20:25:00Z">
        <w:r w:rsidR="007330BF">
          <w:rPr>
            <w:rFonts w:ascii="Arial" w:eastAsia="Times New Roman" w:hAnsi="Arial" w:cs="Arial"/>
          </w:rPr>
          <w:t xml:space="preserve"> signs</w:t>
        </w:r>
      </w:ins>
      <w:del w:id="114" w:author="Nicholas M. Pajewski" w:date="2021-11-15T20:25:00Z">
        <w:r w:rsidR="00AB35AB" w:rsidRPr="001666FA" w:rsidDel="007330BF">
          <w:rPr>
            <w:rFonts w:ascii="Arial" w:eastAsia="Times New Roman" w:hAnsi="Arial" w:cs="Arial"/>
          </w:rPr>
          <w:delText>s</w:delText>
        </w:r>
      </w:del>
      <w:r w:rsidR="00AB35AB" w:rsidRPr="001666FA">
        <w:rPr>
          <w:rFonts w:ascii="Arial" w:eastAsia="Times New Roman" w:hAnsi="Arial" w:cs="Arial"/>
        </w:rPr>
        <w:t xml:space="preserve">, laboratory data, </w:t>
      </w:r>
      <w:del w:id="115" w:author="Nicholas M. Pajewski" w:date="2021-11-15T20:26:00Z">
        <w:r w:rsidR="00AB35AB" w:rsidRPr="001666FA" w:rsidDel="007330BF">
          <w:rPr>
            <w:rFonts w:ascii="Arial" w:eastAsia="Times New Roman" w:hAnsi="Arial" w:cs="Arial"/>
          </w:rPr>
          <w:delText>ambulatory screening variable</w:delText>
        </w:r>
      </w:del>
      <w:del w:id="116" w:author="Nicholas M. Pajewski" w:date="2021-11-15T20:25:00Z">
        <w:r w:rsidR="00AB35AB" w:rsidRPr="001666FA" w:rsidDel="007330BF">
          <w:rPr>
            <w:rFonts w:ascii="Arial" w:eastAsia="Times New Roman" w:hAnsi="Arial" w:cs="Arial"/>
          </w:rPr>
          <w:delText>s</w:delText>
        </w:r>
      </w:del>
      <w:del w:id="117" w:author="Nicholas M. Pajewski" w:date="2021-11-15T20:26:00Z">
        <w:r w:rsidR="00AB35AB" w:rsidRPr="001666FA" w:rsidDel="007330BF">
          <w:rPr>
            <w:rFonts w:ascii="Arial" w:eastAsia="Times New Roman" w:hAnsi="Arial" w:cs="Arial"/>
          </w:rPr>
          <w:delText xml:space="preserve">, </w:delText>
        </w:r>
      </w:del>
      <w:r w:rsidR="00AB35AB" w:rsidRPr="001666FA">
        <w:rPr>
          <w:rFonts w:ascii="Arial" w:eastAsia="Times New Roman" w:hAnsi="Arial" w:cs="Arial"/>
        </w:rPr>
        <w:t>healthcare utilization</w:t>
      </w:r>
      <w:del w:id="118" w:author="Nicholas M. Pajewski" w:date="2021-11-15T20:26:00Z">
        <w:r w:rsidR="00AB35AB" w:rsidRPr="001666FA" w:rsidDel="007330BF">
          <w:rPr>
            <w:rFonts w:ascii="Arial" w:eastAsia="Times New Roman" w:hAnsi="Arial" w:cs="Arial"/>
          </w:rPr>
          <w:delText xml:space="preserve"> </w:delText>
        </w:r>
        <w:r w:rsidR="00AB35AB" w:rsidDel="007330BF">
          <w:rPr>
            <w:rFonts w:ascii="Arial" w:eastAsia="Times New Roman" w:hAnsi="Arial" w:cs="Arial"/>
          </w:rPr>
          <w:delText>(</w:delText>
        </w:r>
        <w:r w:rsidR="00AB35AB" w:rsidRPr="00AB35AB" w:rsidDel="007330BF">
          <w:rPr>
            <w:rFonts w:ascii="Arial" w:eastAsia="Times New Roman" w:hAnsi="Arial" w:cs="Arial"/>
            <w:i/>
            <w:iCs/>
          </w:rPr>
          <w:delText>i.e.</w:delText>
        </w:r>
        <w:r w:rsidR="00AB35AB" w:rsidDel="007330BF">
          <w:rPr>
            <w:rFonts w:ascii="Arial" w:eastAsia="Times New Roman" w:hAnsi="Arial" w:cs="Arial"/>
          </w:rPr>
          <w:delText xml:space="preserve">, </w:delText>
        </w:r>
        <w:r w:rsidR="00AB35AB" w:rsidRPr="001666FA" w:rsidDel="007330BF">
          <w:rPr>
            <w:rFonts w:ascii="Arial" w:eastAsia="Times New Roman" w:hAnsi="Arial" w:cs="Arial"/>
          </w:rPr>
          <w:delText>number of visits and total charges in the previous year</w:delText>
        </w:r>
        <w:r w:rsidR="00AB35AB" w:rsidDel="007330BF">
          <w:rPr>
            <w:rFonts w:ascii="Arial" w:eastAsia="Times New Roman" w:hAnsi="Arial" w:cs="Arial"/>
          </w:rPr>
          <w:delText>)</w:delText>
        </w:r>
        <w:r w:rsidR="00AB35AB" w:rsidRPr="001666FA" w:rsidDel="007330BF">
          <w:rPr>
            <w:rFonts w:ascii="Arial" w:eastAsia="Times New Roman" w:hAnsi="Arial" w:cs="Arial"/>
          </w:rPr>
          <w:delText xml:space="preserve">, basic demographic information, </w:delText>
        </w:r>
        <w:r w:rsidR="00FA3AA4" w:rsidDel="007330BF">
          <w:rPr>
            <w:rFonts w:ascii="Arial" w:eastAsia="Times New Roman" w:hAnsi="Arial" w:cs="Arial"/>
          </w:rPr>
          <w:delText xml:space="preserve">and </w:delText>
        </w:r>
        <w:r w:rsidR="00AB35AB" w:rsidRPr="001666FA" w:rsidDel="007330BF">
          <w:rPr>
            <w:rFonts w:ascii="Arial" w:eastAsia="Times New Roman" w:hAnsi="Arial" w:cs="Arial"/>
          </w:rPr>
          <w:delText>census income information</w:delText>
        </w:r>
      </w:del>
      <w:ins w:id="119" w:author="Nicholas M. Pajewski" w:date="2021-11-15T20:26:00Z">
        <w:r w:rsidR="00136786">
          <w:rPr>
            <w:rFonts w:ascii="Arial" w:eastAsia="Times New Roman" w:hAnsi="Arial" w:cs="Arial"/>
          </w:rPr>
          <w:t>, screening</w:t>
        </w:r>
      </w:ins>
      <w:ins w:id="120" w:author="Nicholas M. Pajewski" w:date="2021-11-16T11:02:00Z">
        <w:r w:rsidR="00882ABD">
          <w:rPr>
            <w:rFonts w:ascii="Arial" w:eastAsia="Times New Roman" w:hAnsi="Arial" w:cs="Arial"/>
          </w:rPr>
          <w:t xml:space="preserve"> data</w:t>
        </w:r>
      </w:ins>
      <w:ins w:id="121" w:author="Nicholas M. Pajewski" w:date="2021-11-15T20:26:00Z">
        <w:r w:rsidR="00136786">
          <w:rPr>
            <w:rFonts w:ascii="Arial" w:eastAsia="Times New Roman" w:hAnsi="Arial" w:cs="Arial"/>
          </w:rPr>
          <w:t xml:space="preserve"> from Medicare </w:t>
        </w:r>
      </w:ins>
      <w:ins w:id="122" w:author="Nicholas M. Pajewski" w:date="2021-11-15T20:27:00Z">
        <w:r w:rsidR="00136786">
          <w:rPr>
            <w:rFonts w:ascii="Arial" w:eastAsia="Times New Roman" w:hAnsi="Arial" w:cs="Arial"/>
          </w:rPr>
          <w:t>A</w:t>
        </w:r>
      </w:ins>
      <w:ins w:id="123" w:author="Nicholas M. Pajewski" w:date="2021-11-16T11:01:00Z">
        <w:r w:rsidR="00882ABD">
          <w:rPr>
            <w:rFonts w:ascii="Arial" w:eastAsia="Times New Roman" w:hAnsi="Arial" w:cs="Arial"/>
          </w:rPr>
          <w:t xml:space="preserve">nnual </w:t>
        </w:r>
      </w:ins>
      <w:ins w:id="124" w:author="Nicholas M. Pajewski" w:date="2021-11-15T20:27:00Z">
        <w:r w:rsidR="00136786">
          <w:rPr>
            <w:rFonts w:ascii="Arial" w:eastAsia="Times New Roman" w:hAnsi="Arial" w:cs="Arial"/>
          </w:rPr>
          <w:t>W</w:t>
        </w:r>
      </w:ins>
      <w:ins w:id="125" w:author="Nicholas M. Pajewski" w:date="2021-11-16T11:01:00Z">
        <w:r w:rsidR="00882ABD">
          <w:rPr>
            <w:rFonts w:ascii="Arial" w:eastAsia="Times New Roman" w:hAnsi="Arial" w:cs="Arial"/>
          </w:rPr>
          <w:t xml:space="preserve">ellness </w:t>
        </w:r>
      </w:ins>
      <w:ins w:id="126" w:author="Nicholas M. Pajewski" w:date="2021-11-15T20:27:00Z">
        <w:r w:rsidR="00136786">
          <w:rPr>
            <w:rFonts w:ascii="Arial" w:eastAsia="Times New Roman" w:hAnsi="Arial" w:cs="Arial"/>
          </w:rPr>
          <w:t>V</w:t>
        </w:r>
      </w:ins>
      <w:ins w:id="127" w:author="Nicholas M. Pajewski" w:date="2021-11-16T11:01:00Z">
        <w:r w:rsidR="00882ABD">
          <w:rPr>
            <w:rFonts w:ascii="Arial" w:eastAsia="Times New Roman" w:hAnsi="Arial" w:cs="Arial"/>
          </w:rPr>
          <w:t>isits</w:t>
        </w:r>
      </w:ins>
      <w:ins w:id="128" w:author="Nicholas M. Pajewski" w:date="2021-11-15T20:27:00Z">
        <w:r w:rsidR="00136786">
          <w:rPr>
            <w:rFonts w:ascii="Arial" w:eastAsia="Times New Roman" w:hAnsi="Arial" w:cs="Arial"/>
          </w:rPr>
          <w:t>,</w:t>
        </w:r>
      </w:ins>
      <w:ins w:id="129" w:author="Nicholas M. Pajewski" w:date="2021-11-16T11:02:00Z">
        <w:r w:rsidR="00882ABD">
          <w:rPr>
            <w:rFonts w:ascii="Arial" w:eastAsia="Times New Roman" w:hAnsi="Arial" w:cs="Arial"/>
          </w:rPr>
          <w:t xml:space="preserve"> and other relevant data points using a nightly</w:t>
        </w:r>
      </w:ins>
      <w:ins w:id="130" w:author="Nicholas M. Pajewski" w:date="2021-11-15T20:30:00Z">
        <w:r w:rsidR="00620481">
          <w:rPr>
            <w:rFonts w:ascii="Arial" w:eastAsia="Times New Roman" w:hAnsi="Arial" w:cs="Arial"/>
          </w:rPr>
          <w:t xml:space="preserve"> </w:t>
        </w:r>
      </w:ins>
      <w:ins w:id="131" w:author="Nicholas M. Pajewski" w:date="2021-11-16T11:02:00Z">
        <w:r w:rsidR="00882ABD">
          <w:rPr>
            <w:rFonts w:ascii="Arial" w:eastAsia="Times New Roman" w:hAnsi="Arial" w:cs="Arial"/>
          </w:rPr>
          <w:t>extract, transform, and load (</w:t>
        </w:r>
      </w:ins>
      <w:ins w:id="132" w:author="Nicholas M. Pajewski" w:date="2021-11-15T20:30:00Z">
        <w:r w:rsidR="00620481">
          <w:rPr>
            <w:rFonts w:ascii="Arial" w:eastAsia="Times New Roman" w:hAnsi="Arial" w:cs="Arial"/>
          </w:rPr>
          <w:t>ETL</w:t>
        </w:r>
      </w:ins>
      <w:ins w:id="133" w:author="Nicholas M. Pajewski" w:date="2021-11-16T11:02:00Z">
        <w:r w:rsidR="00882ABD">
          <w:rPr>
            <w:rFonts w:ascii="Arial" w:eastAsia="Times New Roman" w:hAnsi="Arial" w:cs="Arial"/>
          </w:rPr>
          <w:t>)</w:t>
        </w:r>
      </w:ins>
      <w:ins w:id="134" w:author="Nicholas M. Pajewski" w:date="2021-11-15T20:30:00Z">
        <w:r w:rsidR="00620481">
          <w:rPr>
            <w:rFonts w:ascii="Arial" w:eastAsia="Times New Roman" w:hAnsi="Arial" w:cs="Arial"/>
          </w:rPr>
          <w:t xml:space="preserve"> process.</w:t>
        </w:r>
      </w:ins>
      <w:ins w:id="135" w:author="Nicholas M. Pajewski" w:date="2021-11-16T11:37:00Z">
        <w:r w:rsidR="00EE3EB6">
          <w:rPr>
            <w:rFonts w:ascii="Arial" w:eastAsia="Times New Roman" w:hAnsi="Arial" w:cs="Arial"/>
          </w:rPr>
          <w:t xml:space="preserve"> Therefore, we do not expect any </w:t>
        </w:r>
      </w:ins>
      <w:ins w:id="136" w:author="Nicholas M. Pajewski" w:date="2021-11-16T11:38:00Z">
        <w:r w:rsidR="00EE3EB6">
          <w:rPr>
            <w:rFonts w:ascii="Arial" w:eastAsia="Times New Roman" w:hAnsi="Arial" w:cs="Arial"/>
          </w:rPr>
          <w:t>barriers in constructing the necessary analytic datasets</w:t>
        </w:r>
      </w:ins>
      <w:ins w:id="137" w:author="Nicholas M. Pajewski" w:date="2021-11-16T11:39:00Z">
        <w:r w:rsidR="00EE3EB6">
          <w:rPr>
            <w:rFonts w:ascii="Arial" w:eastAsia="Times New Roman" w:hAnsi="Arial" w:cs="Arial"/>
          </w:rPr>
          <w:t xml:space="preserve"> needed for our two planned application of the optimized </w:t>
        </w:r>
        <w:proofErr w:type="spellStart"/>
        <w:r w:rsidR="00EE3EB6" w:rsidRPr="00EE3EB6">
          <w:rPr>
            <w:rFonts w:ascii="Arial" w:eastAsia="Times New Roman" w:hAnsi="Arial" w:cs="Arial"/>
            <w:i/>
            <w:rPrChange w:id="138" w:author="Nicholas M. Pajewski" w:date="2021-11-16T11:39:00Z">
              <w:rPr>
                <w:rFonts w:ascii="Arial" w:eastAsia="Times New Roman" w:hAnsi="Arial" w:cs="Arial"/>
              </w:rPr>
            </w:rPrChange>
          </w:rPr>
          <w:t>obliqueRSF</w:t>
        </w:r>
        <w:proofErr w:type="spellEnd"/>
        <w:r w:rsidR="00EE3EB6">
          <w:rPr>
            <w:rFonts w:ascii="Arial" w:eastAsia="Times New Roman" w:hAnsi="Arial" w:cs="Arial"/>
          </w:rPr>
          <w:t xml:space="preserve"> software package. </w:t>
        </w:r>
      </w:ins>
      <w:ins w:id="139" w:author="Nicholas M. Pajewski" w:date="2021-11-16T11:38:00Z">
        <w:r w:rsidR="00EE3EB6">
          <w:rPr>
            <w:rFonts w:ascii="Arial" w:eastAsia="Times New Roman" w:hAnsi="Arial" w:cs="Arial"/>
          </w:rPr>
          <w:t xml:space="preserve"> </w:t>
        </w:r>
      </w:ins>
      <w:ins w:id="140" w:author="Nicholas M. Pajewski" w:date="2021-11-16T11:37:00Z">
        <w:r w:rsidR="00EE3EB6">
          <w:rPr>
            <w:rFonts w:ascii="Arial" w:eastAsia="Times New Roman" w:hAnsi="Arial" w:cs="Arial"/>
          </w:rPr>
          <w:t xml:space="preserve"> </w:t>
        </w:r>
      </w:ins>
      <w:ins w:id="141" w:author="Nicholas M. Pajewski" w:date="2021-11-15T20:30:00Z">
        <w:r w:rsidR="00620481">
          <w:rPr>
            <w:rFonts w:ascii="Arial" w:eastAsia="Times New Roman" w:hAnsi="Arial" w:cs="Arial"/>
          </w:rPr>
          <w:t xml:space="preserve"> </w:t>
        </w:r>
      </w:ins>
      <w:ins w:id="142" w:author="Nicholas M. Pajewski" w:date="2021-11-15T20:28:00Z">
        <w:r w:rsidR="00136786">
          <w:rPr>
            <w:rFonts w:ascii="Arial" w:eastAsia="Times New Roman" w:hAnsi="Arial" w:cs="Arial"/>
          </w:rPr>
          <w:t xml:space="preserve"> </w:t>
        </w:r>
      </w:ins>
      <w:del w:id="143" w:author="Nicholas M. Pajewski" w:date="2021-11-15T20:26:00Z">
        <w:r w:rsidR="00FA3AA4" w:rsidDel="00136786">
          <w:rPr>
            <w:rFonts w:ascii="Arial" w:eastAsia="Times New Roman" w:hAnsi="Arial" w:cs="Arial"/>
          </w:rPr>
          <w:delText>.</w:delText>
        </w:r>
      </w:del>
      <w:del w:id="144" w:author="Nicholas M. Pajewski" w:date="2021-11-15T20:25:00Z">
        <w:r w:rsidR="00FA3AA4" w:rsidDel="00C27A61">
          <w:rPr>
            <w:rFonts w:ascii="Arial" w:eastAsia="Times New Roman" w:hAnsi="Arial" w:cs="Arial"/>
          </w:rPr>
          <w:delText xml:space="preserve"> </w:delText>
        </w:r>
        <w:r w:rsidR="00945024" w:rsidDel="00C27A61">
          <w:rPr>
            <w:rFonts w:ascii="Arial" w:eastAsia="Times New Roman" w:hAnsi="Arial" w:cs="Arial"/>
          </w:rPr>
          <w:delText xml:space="preserve">While our proposed analysis is distinct from Dr. Pajewski’s </w:delText>
        </w:r>
        <w:r w:rsidR="00AB35AB" w:rsidDel="00C27A61">
          <w:rPr>
            <w:rFonts w:ascii="Arial" w:eastAsia="Times New Roman" w:hAnsi="Arial" w:cs="Arial"/>
          </w:rPr>
          <w:delText xml:space="preserve">earlier work </w:delText>
        </w:r>
        <w:r w:rsidR="00945024" w:rsidDel="00C27A61">
          <w:rPr>
            <w:rFonts w:ascii="Arial" w:eastAsia="Times New Roman" w:hAnsi="Arial" w:cs="Arial"/>
          </w:rPr>
          <w:delText xml:space="preserve">in that we will be </w:delText>
        </w:r>
        <w:r w:rsidR="00AB35AB" w:rsidDel="00C27A61">
          <w:rPr>
            <w:rFonts w:ascii="Arial" w:eastAsia="Times New Roman" w:hAnsi="Arial" w:cs="Arial"/>
          </w:rPr>
          <w:delText xml:space="preserve">developing and validating risk prediction models using a novel ML algorithm, leveraging his </w:delText>
        </w:r>
        <w:r w:rsidR="00A4136F" w:rsidDel="00C27A61">
          <w:rPr>
            <w:rFonts w:ascii="Arial" w:eastAsia="Times New Roman" w:hAnsi="Arial" w:cs="Arial"/>
          </w:rPr>
          <w:delText xml:space="preserve">established routines for data processing </w:delText>
        </w:r>
        <w:r w:rsidR="00AB35AB" w:rsidDel="00C27A61">
          <w:rPr>
            <w:rFonts w:ascii="Arial" w:eastAsia="Times New Roman" w:hAnsi="Arial" w:cs="Arial"/>
          </w:rPr>
          <w:delText>will</w:delText>
        </w:r>
        <w:r w:rsidR="00AB35AB" w:rsidRPr="00AB35AB" w:rsidDel="00C27A61">
          <w:rPr>
            <w:rFonts w:ascii="Arial" w:eastAsia="Times New Roman" w:hAnsi="Arial" w:cs="Arial"/>
          </w:rPr>
          <w:delText xml:space="preserve"> ease the burden of data extraction and cleaning as we will only need to build analytic datasets for more recent data</w:delText>
        </w:r>
        <w:r w:rsidR="001666FA" w:rsidDel="00C27A61">
          <w:rPr>
            <w:rFonts w:ascii="Arial" w:eastAsia="Times New Roman" w:hAnsi="Arial" w:cs="Arial"/>
          </w:rPr>
          <w:delText>.</w:delText>
        </w:r>
      </w:del>
      <w:r w:rsidR="00A4136F">
        <w:rPr>
          <w:rFonts w:ascii="Arial" w:hAnsi="Arial" w:cs="Arial"/>
        </w:rPr>
        <w:t xml:space="preserve"> </w:t>
      </w:r>
    </w:p>
    <w:p w14:paraId="06431DAA" w14:textId="77777777" w:rsidR="00C17EF0" w:rsidRDefault="00C17EF0" w:rsidP="002C4763">
      <w:pPr>
        <w:spacing w:line="240" w:lineRule="auto"/>
        <w:contextualSpacing/>
        <w:rPr>
          <w:rFonts w:ascii="Arial" w:hAnsi="Arial" w:cs="Arial"/>
          <w:b/>
          <w:bCs/>
          <w:u w:val="single"/>
        </w:rPr>
      </w:pPr>
    </w:p>
    <w:p w14:paraId="3081D7B1" w14:textId="0FE9D0BA" w:rsidR="00127137" w:rsidRDefault="00984D9F" w:rsidP="002C4763">
      <w:pPr>
        <w:spacing w:line="240" w:lineRule="auto"/>
        <w:contextualSpacing/>
        <w:rPr>
          <w:rFonts w:ascii="Arial" w:eastAsia="Times New Roman" w:hAnsi="Arial" w:cs="Arial"/>
        </w:rPr>
      </w:pPr>
      <w:r w:rsidRPr="001D47F3">
        <w:rPr>
          <w:rFonts w:ascii="Arial" w:hAnsi="Arial" w:cs="Arial"/>
          <w:b/>
          <w:bCs/>
          <w:u w:val="single"/>
        </w:rPr>
        <w:t>Sp</w:t>
      </w:r>
      <w:r w:rsidRPr="00FA00C0">
        <w:rPr>
          <w:rFonts w:ascii="Arial" w:eastAsia="Times New Roman" w:hAnsi="Arial" w:cs="Arial"/>
          <w:b/>
          <w:bCs/>
          <w:u w:val="single"/>
        </w:rPr>
        <w:t>ecific Aim 1</w:t>
      </w:r>
      <w:r w:rsidR="00127137">
        <w:rPr>
          <w:rFonts w:ascii="Arial" w:eastAsia="Times New Roman" w:hAnsi="Arial" w:cs="Arial"/>
          <w:u w:val="single"/>
        </w:rPr>
        <w:t>:</w:t>
      </w:r>
      <w:r w:rsidRPr="00FA00C0">
        <w:rPr>
          <w:rFonts w:ascii="Arial" w:eastAsia="Times New Roman" w:hAnsi="Arial" w:cs="Arial"/>
          <w:u w:val="single"/>
        </w:rPr>
        <w:t xml:space="preserve"> Increase the computational efficiency of the </w:t>
      </w:r>
      <w:proofErr w:type="spellStart"/>
      <w:r w:rsidRPr="00FA00C0">
        <w:rPr>
          <w:rFonts w:ascii="Arial" w:eastAsia="Times New Roman" w:hAnsi="Arial" w:cs="Arial"/>
          <w:i/>
          <w:u w:val="single"/>
        </w:rPr>
        <w:t>obliqueRSF</w:t>
      </w:r>
      <w:proofErr w:type="spellEnd"/>
      <w:r w:rsidRPr="00FA00C0">
        <w:rPr>
          <w:rFonts w:ascii="Arial" w:eastAsia="Times New Roman" w:hAnsi="Arial" w:cs="Arial"/>
          <w:u w:val="single"/>
        </w:rPr>
        <w:t xml:space="preserve"> software package</w:t>
      </w:r>
      <w:r w:rsidRPr="003C6B91">
        <w:rPr>
          <w:rFonts w:ascii="Arial" w:eastAsia="Times New Roman" w:hAnsi="Arial" w:cs="Arial"/>
        </w:rPr>
        <w:t>.</w:t>
      </w:r>
      <w:r>
        <w:rPr>
          <w:rFonts w:ascii="Arial" w:eastAsia="Times New Roman" w:hAnsi="Arial" w:cs="Arial"/>
        </w:rPr>
        <w:t xml:space="preserve"> </w:t>
      </w:r>
      <w:r w:rsidR="00E77805">
        <w:rPr>
          <w:rFonts w:ascii="Arial" w:eastAsia="Times New Roman" w:hAnsi="Arial" w:cs="Arial"/>
        </w:rPr>
        <w:t>The</w:t>
      </w:r>
      <w:r w:rsidR="002C4763">
        <w:rPr>
          <w:rFonts w:ascii="Arial" w:eastAsia="Times New Roman" w:hAnsi="Arial" w:cs="Arial"/>
        </w:rPr>
        <w:t xml:space="preserve"> three areas </w:t>
      </w:r>
      <w:r w:rsidR="00E77805">
        <w:rPr>
          <w:rFonts w:ascii="Arial" w:eastAsia="Times New Roman" w:hAnsi="Arial" w:cs="Arial"/>
        </w:rPr>
        <w:t xml:space="preserve">we will target for improving computational speed are </w:t>
      </w:r>
      <w:r w:rsidR="002C4763">
        <w:rPr>
          <w:rFonts w:ascii="Arial" w:eastAsia="Times New Roman" w:hAnsi="Arial" w:cs="Arial"/>
        </w:rPr>
        <w:t xml:space="preserve">(1) obtaining linear combinations of predictors, (2) </w:t>
      </w:r>
      <w:r w:rsidR="00CC2B45">
        <w:rPr>
          <w:rFonts w:ascii="Arial" w:eastAsia="Times New Roman" w:hAnsi="Arial" w:cs="Arial"/>
        </w:rPr>
        <w:t xml:space="preserve">selecting optimal cut-points of linear combinations via the log-rank test, and (3) computing predicted risk on new data. </w:t>
      </w:r>
      <w:r w:rsidR="00E04407">
        <w:rPr>
          <w:rFonts w:ascii="Arial" w:eastAsia="Times New Roman" w:hAnsi="Arial" w:cs="Arial"/>
        </w:rPr>
        <w:t>To show</w:t>
      </w:r>
      <w:r w:rsidR="00CD5690">
        <w:rPr>
          <w:rFonts w:ascii="Arial" w:eastAsia="Times New Roman" w:hAnsi="Arial" w:cs="Arial"/>
        </w:rPr>
        <w:t xml:space="preserve"> feasibility, we completed (1) and present </w:t>
      </w:r>
      <w:r w:rsidR="00890CB3">
        <w:rPr>
          <w:rFonts w:ascii="Arial" w:eastAsia="Times New Roman" w:hAnsi="Arial" w:cs="Arial"/>
        </w:rPr>
        <w:t xml:space="preserve">computation time of our </w:t>
      </w:r>
      <w:r w:rsidR="00BC5EF7">
        <w:rPr>
          <w:rFonts w:ascii="Arial" w:eastAsia="Times New Roman" w:hAnsi="Arial" w:cs="Arial"/>
        </w:rPr>
        <w:t xml:space="preserve">proposed </w:t>
      </w:r>
      <w:r w:rsidR="00890CB3">
        <w:rPr>
          <w:rFonts w:ascii="Arial" w:eastAsia="Times New Roman" w:hAnsi="Arial" w:cs="Arial"/>
        </w:rPr>
        <w:t xml:space="preserve">algorithm to obtain linear combinations of predictors versus algorithms used </w:t>
      </w:r>
      <w:r w:rsidR="00BC5EF7">
        <w:rPr>
          <w:rFonts w:ascii="Arial" w:eastAsia="Times New Roman" w:hAnsi="Arial" w:cs="Arial"/>
        </w:rPr>
        <w:t>by</w:t>
      </w:r>
      <w:r w:rsidR="00890CB3">
        <w:rPr>
          <w:rFonts w:ascii="Arial" w:eastAsia="Times New Roman" w:hAnsi="Arial" w:cs="Arial"/>
        </w:rPr>
        <w:t xml:space="preserve"> </w:t>
      </w:r>
      <w:proofErr w:type="spellStart"/>
      <w:r w:rsidR="00890CB3" w:rsidRPr="00E04407">
        <w:rPr>
          <w:rFonts w:ascii="Arial" w:eastAsia="Times New Roman" w:hAnsi="Arial" w:cs="Arial"/>
          <w:i/>
          <w:iCs/>
        </w:rPr>
        <w:t>obliqueRSF</w:t>
      </w:r>
      <w:proofErr w:type="spellEnd"/>
      <w:r w:rsidR="00E04407">
        <w:rPr>
          <w:rFonts w:ascii="Arial" w:eastAsia="Times New Roman" w:hAnsi="Arial" w:cs="Arial"/>
        </w:rPr>
        <w:t xml:space="preserve"> (</w:t>
      </w:r>
      <w:r w:rsidR="00E04407" w:rsidRPr="00E04407">
        <w:rPr>
          <w:rFonts w:ascii="Arial" w:eastAsia="Times New Roman" w:hAnsi="Arial" w:cs="Arial"/>
          <w:i/>
          <w:iCs/>
        </w:rPr>
        <w:t>i.e.</w:t>
      </w:r>
      <w:r w:rsidR="00E04407">
        <w:rPr>
          <w:rFonts w:ascii="Arial" w:eastAsia="Times New Roman" w:hAnsi="Arial" w:cs="Arial"/>
        </w:rPr>
        <w:t xml:space="preserve">, </w:t>
      </w:r>
      <w:proofErr w:type="spellStart"/>
      <w:r w:rsidR="00890CB3">
        <w:rPr>
          <w:rFonts w:ascii="Arial" w:eastAsia="Times New Roman" w:hAnsi="Arial" w:cs="Arial"/>
        </w:rPr>
        <w:t>glmnet</w:t>
      </w:r>
      <w:proofErr w:type="spellEnd"/>
      <w:r w:rsidR="00890CB3">
        <w:rPr>
          <w:rFonts w:ascii="Arial" w:eastAsia="Times New Roman" w:hAnsi="Arial" w:cs="Arial"/>
        </w:rPr>
        <w:t xml:space="preserve"> with and without 10-fold cross-validation</w:t>
      </w:r>
      <w:r w:rsidR="00DE1420">
        <w:rPr>
          <w:rFonts w:ascii="Arial" w:eastAsia="Times New Roman" w:hAnsi="Arial" w:cs="Arial"/>
        </w:rPr>
        <w:t xml:space="preserve">; </w:t>
      </w:r>
      <w:r w:rsidR="00DE1420">
        <w:rPr>
          <w:rFonts w:ascii="Arial" w:eastAsia="Times New Roman" w:hAnsi="Arial" w:cs="Arial"/>
          <w:b/>
          <w:bCs/>
        </w:rPr>
        <w:t>Table 1</w:t>
      </w:r>
      <w:r w:rsidR="00E04407">
        <w:rPr>
          <w:rFonts w:ascii="Arial" w:eastAsia="Times New Roman" w:hAnsi="Arial" w:cs="Arial"/>
        </w:rPr>
        <w:t>)</w:t>
      </w:r>
      <w:r w:rsidR="00127137">
        <w:rPr>
          <w:rFonts w:ascii="Arial" w:eastAsia="Times New Roman" w:hAnsi="Arial" w:cs="Arial"/>
        </w:rPr>
        <w:t>.</w:t>
      </w:r>
      <w:r w:rsidR="00E04407">
        <w:rPr>
          <w:rFonts w:ascii="Arial" w:eastAsia="Times New Roman" w:hAnsi="Arial" w:cs="Arial"/>
        </w:rPr>
        <w:t xml:space="preserve"> </w:t>
      </w:r>
      <w:r w:rsidR="00DE1420">
        <w:rPr>
          <w:rFonts w:ascii="Arial" w:eastAsia="Times New Roman" w:hAnsi="Arial" w:cs="Arial"/>
        </w:rPr>
        <w:t xml:space="preserve">Further </w:t>
      </w:r>
      <w:r w:rsidR="00E04407">
        <w:rPr>
          <w:rFonts w:ascii="Arial" w:eastAsia="Times New Roman" w:hAnsi="Arial" w:cs="Arial"/>
        </w:rPr>
        <w:t xml:space="preserve">details and code to </w:t>
      </w:r>
      <w:r w:rsidR="00DE1420">
        <w:rPr>
          <w:rFonts w:ascii="Arial" w:eastAsia="Times New Roman" w:hAnsi="Arial" w:cs="Arial"/>
        </w:rPr>
        <w:t>reproduce</w:t>
      </w:r>
      <w:r w:rsidR="00E04407">
        <w:rPr>
          <w:rFonts w:ascii="Arial" w:eastAsia="Times New Roman" w:hAnsi="Arial" w:cs="Arial"/>
        </w:rPr>
        <w:t xml:space="preserve"> these preliminary findings are available on GitHub.</w:t>
      </w:r>
      <w:r w:rsidR="00A84F67">
        <w:rPr>
          <w:rFonts w:ascii="Arial" w:eastAsia="Times New Roman" w:hAnsi="Arial" w:cs="Arial"/>
        </w:rPr>
        <w:fldChar w:fldCharType="begin"/>
      </w:r>
      <w:r w:rsidR="00C7224C">
        <w:rPr>
          <w:rFonts w:ascii="Arial" w:eastAsia="Times New Roman" w:hAnsi="Arial" w:cs="Arial"/>
        </w:rPr>
        <w:instrText xml:space="preserve"> ADDIN ZOTERO_ITEM CSL_CITATION {"citationID":"RomLsHhA","properties":{"formattedCitation":"\\super 29\\nosupersub{}","plainCitation":"29","noteIndex":0},"citationItems":[{"id":1361,"uris":["http://zotero.org/users/4391561/items/EFH2BPVJ"],"uri":["http://zotero.org/users/4391561/items/EFH2BPVJ"],"itemData":{"id":1361,"type":"article","note":"DOI: 10.5281/zenodo.5655329. Available at https://bcjaeger.github.io/coxph_bench/index","source":"GitHub","title":"Fast linear combinations of predictors with RcppArmadillo; Preliminary results for CTSI Pilot application","URL":"https://bcjaeger.github.io/coxph_bench/index","author":[{"family":"Jaeger","given":"Byron C"}],"accessed":{"date-parts":[["2021",11,8]]},"issued":{"date-parts":[["2021",11]]}}}],"schema":"https://github.com/citation-style-language/schema/raw/master/csl-citation.json"} </w:instrText>
      </w:r>
      <w:r w:rsidR="00A84F67">
        <w:rPr>
          <w:rFonts w:ascii="Arial" w:eastAsia="Times New Roman" w:hAnsi="Arial" w:cs="Arial"/>
        </w:rPr>
        <w:fldChar w:fldCharType="separate"/>
      </w:r>
      <w:r w:rsidR="00C7224C" w:rsidRPr="00C7224C">
        <w:rPr>
          <w:rFonts w:ascii="Arial" w:hAnsi="Arial" w:cs="Arial"/>
          <w:szCs w:val="24"/>
          <w:vertAlign w:val="superscript"/>
        </w:rPr>
        <w:t>29</w:t>
      </w:r>
      <w:r w:rsidR="00A84F67">
        <w:rPr>
          <w:rFonts w:ascii="Arial" w:eastAsia="Times New Roman" w:hAnsi="Arial" w:cs="Arial"/>
        </w:rPr>
        <w:fldChar w:fldCharType="end"/>
      </w:r>
      <w:r w:rsidR="00DE1420">
        <w:rPr>
          <w:rFonts w:ascii="Arial" w:eastAsia="Times New Roman" w:hAnsi="Arial" w:cs="Arial"/>
        </w:rPr>
        <w:t xml:space="preserve"> </w:t>
      </w:r>
    </w:p>
    <w:tbl>
      <w:tblPr>
        <w:tblpPr w:leftFromText="180" w:rightFromText="180" w:vertAnchor="page" w:horzAnchor="margin" w:tblpXSpec="right" w:tblpY="54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978"/>
        <w:gridCol w:w="1031"/>
        <w:gridCol w:w="883"/>
        <w:gridCol w:w="1031"/>
      </w:tblGrid>
      <w:tr w:rsidR="003609F9" w:rsidRPr="00DA0EFD" w14:paraId="1B073634" w14:textId="77777777" w:rsidTr="003609F9">
        <w:trPr>
          <w:trHeight w:hRule="exact" w:val="567"/>
        </w:trPr>
        <w:tc>
          <w:tcPr>
            <w:tcW w:w="0" w:type="auto"/>
            <w:gridSpan w:val="5"/>
            <w:shd w:val="clear" w:color="auto" w:fill="auto"/>
            <w:vAlign w:val="center"/>
          </w:tcPr>
          <w:p w14:paraId="35CCBD96" w14:textId="77777777" w:rsidR="003609F9" w:rsidRPr="00DA0EFD" w:rsidRDefault="003609F9" w:rsidP="003609F9">
            <w:pPr>
              <w:spacing w:after="0" w:line="240" w:lineRule="auto"/>
              <w:rPr>
                <w:rFonts w:ascii="Arial" w:eastAsia="Times New Roman" w:hAnsi="Arial" w:cs="Arial"/>
              </w:rPr>
            </w:pPr>
            <w:r w:rsidRPr="00DA0EFD">
              <w:rPr>
                <w:rFonts w:ascii="Arial" w:eastAsia="Times New Roman" w:hAnsi="Arial" w:cs="Arial"/>
                <w:b/>
                <w:bCs/>
              </w:rPr>
              <w:t xml:space="preserve">Table 1: </w:t>
            </w:r>
            <w:r w:rsidRPr="00DA0EFD">
              <w:rPr>
                <w:rFonts w:ascii="Arial" w:eastAsia="Times New Roman" w:hAnsi="Arial" w:cs="Arial"/>
              </w:rPr>
              <w:t xml:space="preserve">Average time required to fit modeling techniques </w:t>
            </w:r>
          </w:p>
          <w:p w14:paraId="0A91EB94" w14:textId="77777777" w:rsidR="003609F9" w:rsidRPr="00DA0EFD" w:rsidRDefault="003609F9" w:rsidP="003609F9">
            <w:pPr>
              <w:spacing w:after="0" w:line="240" w:lineRule="auto"/>
              <w:rPr>
                <w:rFonts w:ascii="Arial" w:eastAsia="Times New Roman" w:hAnsi="Arial" w:cs="Arial"/>
              </w:rPr>
            </w:pPr>
            <w:r w:rsidRPr="00DA0EFD">
              <w:rPr>
                <w:rFonts w:ascii="Arial" w:eastAsia="Times New Roman" w:hAnsi="Arial" w:cs="Arial"/>
              </w:rPr>
              <w:t>that provide linear combination of inputs</w:t>
            </w:r>
          </w:p>
        </w:tc>
      </w:tr>
      <w:tr w:rsidR="003609F9" w:rsidRPr="00DA0EFD" w14:paraId="1AAAD7BE" w14:textId="77777777" w:rsidTr="003609F9">
        <w:trPr>
          <w:trHeight w:hRule="exact" w:val="283"/>
        </w:trPr>
        <w:tc>
          <w:tcPr>
            <w:tcW w:w="0" w:type="auto"/>
            <w:vMerge w:val="restart"/>
            <w:shd w:val="clear" w:color="auto" w:fill="auto"/>
            <w:vAlign w:val="center"/>
          </w:tcPr>
          <w:p w14:paraId="7EB72D85" w14:textId="77777777" w:rsidR="003609F9" w:rsidRPr="00DA0EFD" w:rsidRDefault="003609F9" w:rsidP="003609F9">
            <w:pPr>
              <w:spacing w:line="240" w:lineRule="auto"/>
              <w:contextualSpacing/>
              <w:jc w:val="center"/>
              <w:rPr>
                <w:rFonts w:ascii="Arial" w:eastAsia="Times New Roman" w:hAnsi="Arial" w:cs="Arial"/>
              </w:rPr>
            </w:pPr>
            <w:r w:rsidRPr="00DA0EFD">
              <w:rPr>
                <w:rFonts w:ascii="Arial" w:eastAsia="Times New Roman" w:hAnsi="Arial" w:cs="Arial"/>
              </w:rPr>
              <w:t>Modeling technique</w:t>
            </w:r>
          </w:p>
        </w:tc>
        <w:tc>
          <w:tcPr>
            <w:tcW w:w="0" w:type="auto"/>
            <w:gridSpan w:val="2"/>
            <w:shd w:val="clear" w:color="auto" w:fill="auto"/>
            <w:vAlign w:val="center"/>
          </w:tcPr>
          <w:p w14:paraId="545A5634"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Milliseconds</w:t>
            </w:r>
          </w:p>
        </w:tc>
        <w:tc>
          <w:tcPr>
            <w:tcW w:w="0" w:type="auto"/>
            <w:gridSpan w:val="2"/>
            <w:shd w:val="clear" w:color="auto" w:fill="auto"/>
            <w:vAlign w:val="center"/>
          </w:tcPr>
          <w:p w14:paraId="28A9F1B8"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Ratio</w:t>
            </w:r>
          </w:p>
        </w:tc>
      </w:tr>
      <w:tr w:rsidR="003609F9" w:rsidRPr="00DA0EFD" w14:paraId="11969472" w14:textId="77777777" w:rsidTr="003609F9">
        <w:trPr>
          <w:trHeight w:hRule="exact" w:val="283"/>
        </w:trPr>
        <w:tc>
          <w:tcPr>
            <w:tcW w:w="0" w:type="auto"/>
            <w:vMerge/>
            <w:shd w:val="clear" w:color="auto" w:fill="auto"/>
            <w:vAlign w:val="center"/>
          </w:tcPr>
          <w:p w14:paraId="27235AD5" w14:textId="77777777" w:rsidR="003609F9" w:rsidRPr="00DA0EFD" w:rsidRDefault="003609F9" w:rsidP="003609F9">
            <w:pPr>
              <w:spacing w:line="240" w:lineRule="auto"/>
              <w:contextualSpacing/>
              <w:jc w:val="center"/>
              <w:rPr>
                <w:rFonts w:ascii="Arial" w:eastAsia="Times New Roman" w:hAnsi="Arial" w:cs="Arial"/>
              </w:rPr>
            </w:pPr>
          </w:p>
        </w:tc>
        <w:tc>
          <w:tcPr>
            <w:tcW w:w="0" w:type="auto"/>
            <w:shd w:val="clear" w:color="auto" w:fill="auto"/>
            <w:vAlign w:val="center"/>
          </w:tcPr>
          <w:p w14:paraId="126069CF"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Mean</w:t>
            </w:r>
          </w:p>
        </w:tc>
        <w:tc>
          <w:tcPr>
            <w:tcW w:w="0" w:type="auto"/>
            <w:shd w:val="clear" w:color="auto" w:fill="auto"/>
            <w:vAlign w:val="center"/>
          </w:tcPr>
          <w:p w14:paraId="17C7E82B"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Me</w:t>
            </w:r>
            <w:r>
              <w:rPr>
                <w:rFonts w:ascii="Arial" w:eastAsia="Times New Roman" w:hAnsi="Arial" w:cs="Arial"/>
              </w:rPr>
              <w:t>dian</w:t>
            </w:r>
          </w:p>
        </w:tc>
        <w:tc>
          <w:tcPr>
            <w:tcW w:w="0" w:type="auto"/>
            <w:shd w:val="clear" w:color="auto" w:fill="auto"/>
            <w:vAlign w:val="center"/>
          </w:tcPr>
          <w:p w14:paraId="6B227569"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Mean</w:t>
            </w:r>
          </w:p>
        </w:tc>
        <w:tc>
          <w:tcPr>
            <w:tcW w:w="0" w:type="auto"/>
            <w:shd w:val="clear" w:color="auto" w:fill="auto"/>
            <w:vAlign w:val="center"/>
          </w:tcPr>
          <w:p w14:paraId="23FF3B67" w14:textId="77777777" w:rsidR="003609F9" w:rsidRPr="00DA0EFD" w:rsidRDefault="003609F9" w:rsidP="003609F9">
            <w:pPr>
              <w:spacing w:line="240" w:lineRule="auto"/>
              <w:contextualSpacing/>
              <w:jc w:val="center"/>
              <w:rPr>
                <w:rFonts w:ascii="Arial" w:eastAsia="Times New Roman" w:hAnsi="Arial" w:cs="Arial"/>
              </w:rPr>
            </w:pPr>
            <w:r w:rsidRPr="00DA0EFD">
              <w:rPr>
                <w:rFonts w:ascii="Arial" w:eastAsia="Times New Roman" w:hAnsi="Arial" w:cs="Arial"/>
              </w:rPr>
              <w:t>Median</w:t>
            </w:r>
          </w:p>
        </w:tc>
      </w:tr>
      <w:tr w:rsidR="003609F9" w:rsidRPr="00DA0EFD" w14:paraId="46F83AF5" w14:textId="77777777" w:rsidTr="003609F9">
        <w:trPr>
          <w:trHeight w:hRule="exact" w:val="283"/>
        </w:trPr>
        <w:tc>
          <w:tcPr>
            <w:tcW w:w="0" w:type="auto"/>
            <w:gridSpan w:val="5"/>
            <w:shd w:val="clear" w:color="auto" w:fill="E7E6E6"/>
          </w:tcPr>
          <w:p w14:paraId="58C98B77" w14:textId="77777777" w:rsidR="003609F9" w:rsidRPr="00DA0EFD" w:rsidRDefault="003609F9" w:rsidP="003609F9">
            <w:pPr>
              <w:spacing w:line="240" w:lineRule="auto"/>
              <w:contextualSpacing/>
              <w:rPr>
                <w:rFonts w:ascii="Arial" w:eastAsia="Times New Roman" w:hAnsi="Arial" w:cs="Arial"/>
              </w:rPr>
            </w:pPr>
            <w:r w:rsidRPr="00132915">
              <w:rPr>
                <w:rFonts w:ascii="Arial" w:eastAsia="Times New Roman" w:hAnsi="Arial" w:cs="Arial"/>
              </w:rPr>
              <w:t>Primary Biliary Cholangitis data (</w:t>
            </w:r>
            <w:r w:rsidRPr="00DA0EFD">
              <w:rPr>
                <w:rFonts w:ascii="Arial" w:eastAsia="Times New Roman" w:hAnsi="Arial" w:cs="Arial"/>
              </w:rPr>
              <w:t>N = 276</w:t>
            </w:r>
            <w:r w:rsidRPr="00132915">
              <w:rPr>
                <w:rFonts w:ascii="Arial" w:eastAsia="Times New Roman" w:hAnsi="Arial" w:cs="Arial"/>
              </w:rPr>
              <w:t xml:space="preserve">) </w:t>
            </w:r>
          </w:p>
        </w:tc>
      </w:tr>
      <w:tr w:rsidR="003609F9" w:rsidRPr="00DA0EFD" w14:paraId="38C94292" w14:textId="77777777" w:rsidTr="003609F9">
        <w:trPr>
          <w:trHeight w:hRule="exact" w:val="283"/>
        </w:trPr>
        <w:tc>
          <w:tcPr>
            <w:tcW w:w="0" w:type="auto"/>
            <w:shd w:val="clear" w:color="auto" w:fill="auto"/>
          </w:tcPr>
          <w:p w14:paraId="3BFAA3F8" w14:textId="77777777" w:rsidR="003609F9" w:rsidRPr="00DA0EFD" w:rsidRDefault="003609F9" w:rsidP="003609F9">
            <w:pPr>
              <w:spacing w:line="240" w:lineRule="auto"/>
              <w:contextualSpacing/>
              <w:rPr>
                <w:rFonts w:ascii="Arial" w:eastAsia="Times New Roman" w:hAnsi="Arial" w:cs="Arial"/>
              </w:rPr>
            </w:pPr>
            <w:proofErr w:type="spellStart"/>
            <w:r w:rsidRPr="00132915">
              <w:rPr>
                <w:rFonts w:ascii="Arial" w:eastAsia="Times New Roman" w:hAnsi="Arial" w:cs="Arial"/>
              </w:rPr>
              <w:t>glmnet</w:t>
            </w:r>
            <w:proofErr w:type="spellEnd"/>
            <w:r w:rsidRPr="00132915">
              <w:rPr>
                <w:rFonts w:ascii="Arial" w:eastAsia="Times New Roman" w:hAnsi="Arial" w:cs="Arial"/>
              </w:rPr>
              <w:t>, 10-fold CV</w:t>
            </w:r>
          </w:p>
        </w:tc>
        <w:tc>
          <w:tcPr>
            <w:tcW w:w="0" w:type="auto"/>
            <w:shd w:val="clear" w:color="auto" w:fill="auto"/>
            <w:vAlign w:val="center"/>
          </w:tcPr>
          <w:p w14:paraId="19712834"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8.999</w:t>
            </w:r>
          </w:p>
        </w:tc>
        <w:tc>
          <w:tcPr>
            <w:tcW w:w="0" w:type="auto"/>
            <w:shd w:val="clear" w:color="auto" w:fill="auto"/>
            <w:vAlign w:val="center"/>
          </w:tcPr>
          <w:p w14:paraId="252014D4"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8.828</w:t>
            </w:r>
          </w:p>
        </w:tc>
        <w:tc>
          <w:tcPr>
            <w:tcW w:w="0" w:type="auto"/>
            <w:shd w:val="clear" w:color="auto" w:fill="auto"/>
            <w:vAlign w:val="center"/>
          </w:tcPr>
          <w:p w14:paraId="5ACBDCD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240.0</w:t>
            </w:r>
          </w:p>
        </w:tc>
        <w:tc>
          <w:tcPr>
            <w:tcW w:w="0" w:type="auto"/>
            <w:shd w:val="clear" w:color="auto" w:fill="auto"/>
            <w:vAlign w:val="center"/>
          </w:tcPr>
          <w:p w14:paraId="59E4C793"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236.8</w:t>
            </w:r>
          </w:p>
        </w:tc>
      </w:tr>
      <w:tr w:rsidR="003609F9" w:rsidRPr="00DA0EFD" w14:paraId="55C86854" w14:textId="77777777" w:rsidTr="003609F9">
        <w:trPr>
          <w:trHeight w:hRule="exact" w:val="283"/>
        </w:trPr>
        <w:tc>
          <w:tcPr>
            <w:tcW w:w="0" w:type="auto"/>
            <w:shd w:val="clear" w:color="auto" w:fill="auto"/>
          </w:tcPr>
          <w:p w14:paraId="1C0BB1A9" w14:textId="77777777" w:rsidR="003609F9" w:rsidRPr="00DA0EFD" w:rsidRDefault="003609F9" w:rsidP="003609F9">
            <w:pPr>
              <w:spacing w:line="240" w:lineRule="auto"/>
              <w:contextualSpacing/>
              <w:rPr>
                <w:rFonts w:ascii="Arial" w:eastAsia="Times New Roman" w:hAnsi="Arial" w:cs="Arial"/>
              </w:rPr>
            </w:pPr>
            <w:proofErr w:type="spellStart"/>
            <w:r w:rsidRPr="00132915">
              <w:rPr>
                <w:rFonts w:ascii="Arial" w:eastAsia="Times New Roman" w:hAnsi="Arial" w:cs="Arial"/>
              </w:rPr>
              <w:t>glmnet</w:t>
            </w:r>
            <w:proofErr w:type="spellEnd"/>
            <w:r w:rsidRPr="00132915">
              <w:rPr>
                <w:rFonts w:ascii="Arial" w:eastAsia="Times New Roman" w:hAnsi="Arial" w:cs="Arial"/>
              </w:rPr>
              <w:t>, no CV</w:t>
            </w:r>
          </w:p>
        </w:tc>
        <w:tc>
          <w:tcPr>
            <w:tcW w:w="0" w:type="auto"/>
            <w:shd w:val="clear" w:color="auto" w:fill="auto"/>
            <w:vAlign w:val="center"/>
          </w:tcPr>
          <w:p w14:paraId="07AB52FA"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0.4713</w:t>
            </w:r>
          </w:p>
        </w:tc>
        <w:tc>
          <w:tcPr>
            <w:tcW w:w="0" w:type="auto"/>
            <w:shd w:val="clear" w:color="auto" w:fill="auto"/>
            <w:vAlign w:val="center"/>
          </w:tcPr>
          <w:p w14:paraId="529AE53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0.4638</w:t>
            </w:r>
          </w:p>
        </w:tc>
        <w:tc>
          <w:tcPr>
            <w:tcW w:w="0" w:type="auto"/>
            <w:shd w:val="clear" w:color="auto" w:fill="auto"/>
            <w:vAlign w:val="center"/>
          </w:tcPr>
          <w:p w14:paraId="1B591347"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12.57</w:t>
            </w:r>
          </w:p>
        </w:tc>
        <w:tc>
          <w:tcPr>
            <w:tcW w:w="0" w:type="auto"/>
            <w:shd w:val="clear" w:color="auto" w:fill="auto"/>
            <w:vAlign w:val="center"/>
          </w:tcPr>
          <w:p w14:paraId="43455486"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12.45</w:t>
            </w:r>
          </w:p>
        </w:tc>
      </w:tr>
      <w:tr w:rsidR="003609F9" w:rsidRPr="00DA0EFD" w14:paraId="0188121A" w14:textId="77777777" w:rsidTr="003609F9">
        <w:trPr>
          <w:trHeight w:hRule="exact" w:val="283"/>
        </w:trPr>
        <w:tc>
          <w:tcPr>
            <w:tcW w:w="0" w:type="auto"/>
            <w:shd w:val="clear" w:color="auto" w:fill="auto"/>
          </w:tcPr>
          <w:p w14:paraId="04573B95" w14:textId="77777777" w:rsidR="003609F9" w:rsidRPr="00DA0EFD" w:rsidRDefault="003609F9" w:rsidP="003609F9">
            <w:pPr>
              <w:spacing w:line="240" w:lineRule="auto"/>
              <w:contextualSpacing/>
              <w:rPr>
                <w:rFonts w:ascii="Arial" w:eastAsia="Times New Roman" w:hAnsi="Arial" w:cs="Arial"/>
              </w:rPr>
            </w:pPr>
            <w:r w:rsidRPr="00132915">
              <w:rPr>
                <w:rFonts w:ascii="Arial" w:eastAsia="Times New Roman" w:hAnsi="Arial" w:cs="Arial"/>
              </w:rPr>
              <w:t>survival</w:t>
            </w:r>
          </w:p>
        </w:tc>
        <w:tc>
          <w:tcPr>
            <w:tcW w:w="0" w:type="auto"/>
            <w:shd w:val="clear" w:color="auto" w:fill="auto"/>
            <w:vAlign w:val="center"/>
          </w:tcPr>
          <w:p w14:paraId="2195672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0.0922</w:t>
            </w:r>
          </w:p>
        </w:tc>
        <w:tc>
          <w:tcPr>
            <w:tcW w:w="0" w:type="auto"/>
            <w:shd w:val="clear" w:color="auto" w:fill="auto"/>
            <w:vAlign w:val="center"/>
          </w:tcPr>
          <w:p w14:paraId="7BA3C49E"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0.0884</w:t>
            </w:r>
          </w:p>
        </w:tc>
        <w:tc>
          <w:tcPr>
            <w:tcW w:w="0" w:type="auto"/>
            <w:shd w:val="clear" w:color="auto" w:fill="auto"/>
            <w:vAlign w:val="center"/>
          </w:tcPr>
          <w:p w14:paraId="54BAE618"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2.460</w:t>
            </w:r>
          </w:p>
        </w:tc>
        <w:tc>
          <w:tcPr>
            <w:tcW w:w="0" w:type="auto"/>
            <w:shd w:val="clear" w:color="auto" w:fill="auto"/>
            <w:vAlign w:val="center"/>
          </w:tcPr>
          <w:p w14:paraId="211A1AEF"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2.371</w:t>
            </w:r>
          </w:p>
        </w:tc>
      </w:tr>
      <w:tr w:rsidR="003609F9" w:rsidRPr="00DA0EFD" w14:paraId="73EAEDF6" w14:textId="77777777" w:rsidTr="003609F9">
        <w:trPr>
          <w:trHeight w:hRule="exact" w:val="283"/>
        </w:trPr>
        <w:tc>
          <w:tcPr>
            <w:tcW w:w="0" w:type="auto"/>
            <w:shd w:val="clear" w:color="auto" w:fill="auto"/>
          </w:tcPr>
          <w:p w14:paraId="5C2B29AA" w14:textId="77777777" w:rsidR="003609F9" w:rsidRPr="00DA0EFD" w:rsidRDefault="003609F9" w:rsidP="003609F9">
            <w:pPr>
              <w:spacing w:line="240" w:lineRule="auto"/>
              <w:contextualSpacing/>
              <w:rPr>
                <w:rFonts w:ascii="Arial" w:eastAsia="Times New Roman" w:hAnsi="Arial" w:cs="Arial"/>
              </w:rPr>
            </w:pPr>
            <w:r w:rsidRPr="00132915">
              <w:rPr>
                <w:rFonts w:ascii="Arial" w:eastAsia="Times New Roman" w:hAnsi="Arial" w:cs="Arial"/>
              </w:rPr>
              <w:t>AORSF</w:t>
            </w:r>
          </w:p>
        </w:tc>
        <w:tc>
          <w:tcPr>
            <w:tcW w:w="0" w:type="auto"/>
            <w:shd w:val="clear" w:color="auto" w:fill="auto"/>
            <w:vAlign w:val="center"/>
          </w:tcPr>
          <w:p w14:paraId="7EEA3DC4"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0.0375</w:t>
            </w:r>
          </w:p>
        </w:tc>
        <w:tc>
          <w:tcPr>
            <w:tcW w:w="0" w:type="auto"/>
            <w:shd w:val="clear" w:color="auto" w:fill="auto"/>
            <w:vAlign w:val="center"/>
          </w:tcPr>
          <w:p w14:paraId="7B5079CB"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0.0372</w:t>
            </w:r>
          </w:p>
        </w:tc>
        <w:tc>
          <w:tcPr>
            <w:tcW w:w="0" w:type="auto"/>
            <w:shd w:val="clear" w:color="auto" w:fill="auto"/>
            <w:vAlign w:val="center"/>
          </w:tcPr>
          <w:p w14:paraId="595D48A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 (ref)</w:t>
            </w:r>
          </w:p>
        </w:tc>
        <w:tc>
          <w:tcPr>
            <w:tcW w:w="0" w:type="auto"/>
            <w:shd w:val="clear" w:color="auto" w:fill="auto"/>
            <w:vAlign w:val="center"/>
          </w:tcPr>
          <w:p w14:paraId="6AB9C5E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 (ref)</w:t>
            </w:r>
          </w:p>
        </w:tc>
      </w:tr>
      <w:tr w:rsidR="003609F9" w:rsidRPr="00DA0EFD" w14:paraId="272DF6CF" w14:textId="77777777" w:rsidTr="003609F9">
        <w:trPr>
          <w:trHeight w:hRule="exact" w:val="283"/>
        </w:trPr>
        <w:tc>
          <w:tcPr>
            <w:tcW w:w="0" w:type="auto"/>
            <w:gridSpan w:val="5"/>
            <w:shd w:val="clear" w:color="auto" w:fill="E7E6E6"/>
          </w:tcPr>
          <w:p w14:paraId="16B7E08B" w14:textId="77777777" w:rsidR="003609F9" w:rsidRPr="00DA0EFD" w:rsidRDefault="003609F9" w:rsidP="003609F9">
            <w:pPr>
              <w:spacing w:line="240" w:lineRule="auto"/>
              <w:contextualSpacing/>
              <w:rPr>
                <w:rFonts w:ascii="Arial" w:eastAsia="Times New Roman" w:hAnsi="Arial" w:cs="Arial"/>
              </w:rPr>
            </w:pPr>
            <w:r w:rsidRPr="00132915">
              <w:rPr>
                <w:rFonts w:ascii="Arial" w:eastAsia="Times New Roman" w:hAnsi="Arial" w:cs="Arial"/>
              </w:rPr>
              <w:t xml:space="preserve">Assay of </w:t>
            </w:r>
            <w:r>
              <w:rPr>
                <w:rFonts w:ascii="Arial" w:eastAsia="Times New Roman" w:hAnsi="Arial" w:cs="Arial"/>
              </w:rPr>
              <w:t>S</w:t>
            </w:r>
            <w:r w:rsidRPr="00132915">
              <w:rPr>
                <w:rFonts w:ascii="Arial" w:eastAsia="Times New Roman" w:hAnsi="Arial" w:cs="Arial"/>
              </w:rPr>
              <w:t xml:space="preserve">erum </w:t>
            </w:r>
            <w:r>
              <w:rPr>
                <w:rFonts w:ascii="Arial" w:eastAsia="Times New Roman" w:hAnsi="Arial" w:cs="Arial"/>
              </w:rPr>
              <w:t>F</w:t>
            </w:r>
            <w:r w:rsidRPr="00132915">
              <w:rPr>
                <w:rFonts w:ascii="Arial" w:eastAsia="Times New Roman" w:hAnsi="Arial" w:cs="Arial"/>
              </w:rPr>
              <w:t xml:space="preserve">ree </w:t>
            </w:r>
            <w:r>
              <w:rPr>
                <w:rFonts w:ascii="Arial" w:eastAsia="Times New Roman" w:hAnsi="Arial" w:cs="Arial"/>
              </w:rPr>
              <w:t>L</w:t>
            </w:r>
            <w:r w:rsidRPr="00132915">
              <w:rPr>
                <w:rFonts w:ascii="Arial" w:eastAsia="Times New Roman" w:hAnsi="Arial" w:cs="Arial"/>
              </w:rPr>
              <w:t xml:space="preserve">ight </w:t>
            </w:r>
            <w:r>
              <w:rPr>
                <w:rFonts w:ascii="Arial" w:eastAsia="Times New Roman" w:hAnsi="Arial" w:cs="Arial"/>
              </w:rPr>
              <w:t>C</w:t>
            </w:r>
            <w:r w:rsidRPr="00132915">
              <w:rPr>
                <w:rFonts w:ascii="Arial" w:eastAsia="Times New Roman" w:hAnsi="Arial" w:cs="Arial"/>
              </w:rPr>
              <w:t>hain data (</w:t>
            </w:r>
            <w:r w:rsidRPr="00DA0EFD">
              <w:rPr>
                <w:rFonts w:ascii="Arial" w:eastAsia="Times New Roman" w:hAnsi="Arial" w:cs="Arial"/>
              </w:rPr>
              <w:t>N = 6,524</w:t>
            </w:r>
            <w:r w:rsidRPr="00132915">
              <w:rPr>
                <w:rFonts w:ascii="Arial" w:eastAsia="Times New Roman" w:hAnsi="Arial" w:cs="Arial"/>
              </w:rPr>
              <w:t xml:space="preserve">) </w:t>
            </w:r>
          </w:p>
        </w:tc>
      </w:tr>
      <w:tr w:rsidR="003609F9" w:rsidRPr="00DA0EFD" w14:paraId="6E329E24" w14:textId="77777777" w:rsidTr="003609F9">
        <w:trPr>
          <w:trHeight w:hRule="exact" w:val="283"/>
        </w:trPr>
        <w:tc>
          <w:tcPr>
            <w:tcW w:w="0" w:type="auto"/>
            <w:shd w:val="clear" w:color="auto" w:fill="auto"/>
          </w:tcPr>
          <w:p w14:paraId="29623386" w14:textId="77777777" w:rsidR="003609F9" w:rsidRPr="00DA0EFD" w:rsidRDefault="003609F9" w:rsidP="003609F9">
            <w:pPr>
              <w:spacing w:line="240" w:lineRule="auto"/>
              <w:contextualSpacing/>
              <w:rPr>
                <w:rFonts w:ascii="Arial" w:eastAsia="Times New Roman" w:hAnsi="Arial" w:cs="Arial"/>
              </w:rPr>
            </w:pPr>
            <w:proofErr w:type="spellStart"/>
            <w:r w:rsidRPr="00132915">
              <w:rPr>
                <w:rFonts w:ascii="Arial" w:eastAsia="Times New Roman" w:hAnsi="Arial" w:cs="Arial"/>
              </w:rPr>
              <w:t>glmnet</w:t>
            </w:r>
            <w:proofErr w:type="spellEnd"/>
            <w:r w:rsidRPr="00132915">
              <w:rPr>
                <w:rFonts w:ascii="Arial" w:eastAsia="Times New Roman" w:hAnsi="Arial" w:cs="Arial"/>
              </w:rPr>
              <w:t>, 10-fold CV</w:t>
            </w:r>
          </w:p>
        </w:tc>
        <w:tc>
          <w:tcPr>
            <w:tcW w:w="0" w:type="auto"/>
            <w:shd w:val="clear" w:color="auto" w:fill="auto"/>
            <w:vAlign w:val="center"/>
          </w:tcPr>
          <w:p w14:paraId="375F6ABB"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90.97</w:t>
            </w:r>
          </w:p>
        </w:tc>
        <w:tc>
          <w:tcPr>
            <w:tcW w:w="0" w:type="auto"/>
            <w:shd w:val="clear" w:color="auto" w:fill="auto"/>
            <w:vAlign w:val="center"/>
          </w:tcPr>
          <w:p w14:paraId="628E539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90.22</w:t>
            </w:r>
          </w:p>
        </w:tc>
        <w:tc>
          <w:tcPr>
            <w:tcW w:w="0" w:type="auto"/>
            <w:shd w:val="clear" w:color="auto" w:fill="auto"/>
            <w:vAlign w:val="center"/>
          </w:tcPr>
          <w:p w14:paraId="092A730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252.3</w:t>
            </w:r>
          </w:p>
        </w:tc>
        <w:tc>
          <w:tcPr>
            <w:tcW w:w="0" w:type="auto"/>
            <w:shd w:val="clear" w:color="auto" w:fill="auto"/>
            <w:vAlign w:val="center"/>
          </w:tcPr>
          <w:p w14:paraId="3C8C5200"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252.0</w:t>
            </w:r>
          </w:p>
        </w:tc>
      </w:tr>
      <w:tr w:rsidR="003609F9" w:rsidRPr="00DA0EFD" w14:paraId="663C2F05" w14:textId="77777777" w:rsidTr="003609F9">
        <w:trPr>
          <w:trHeight w:hRule="exact" w:val="283"/>
        </w:trPr>
        <w:tc>
          <w:tcPr>
            <w:tcW w:w="0" w:type="auto"/>
            <w:shd w:val="clear" w:color="auto" w:fill="auto"/>
          </w:tcPr>
          <w:p w14:paraId="26E9CA9C" w14:textId="77777777" w:rsidR="003609F9" w:rsidRPr="00DA0EFD" w:rsidRDefault="003609F9" w:rsidP="003609F9">
            <w:pPr>
              <w:spacing w:line="240" w:lineRule="auto"/>
              <w:contextualSpacing/>
              <w:rPr>
                <w:rFonts w:ascii="Arial" w:eastAsia="Times New Roman" w:hAnsi="Arial" w:cs="Arial"/>
              </w:rPr>
            </w:pPr>
            <w:proofErr w:type="spellStart"/>
            <w:r w:rsidRPr="00132915">
              <w:rPr>
                <w:rFonts w:ascii="Arial" w:eastAsia="Times New Roman" w:hAnsi="Arial" w:cs="Arial"/>
              </w:rPr>
              <w:t>glmnet</w:t>
            </w:r>
            <w:proofErr w:type="spellEnd"/>
            <w:r w:rsidRPr="00132915">
              <w:rPr>
                <w:rFonts w:ascii="Arial" w:eastAsia="Times New Roman" w:hAnsi="Arial" w:cs="Arial"/>
              </w:rPr>
              <w:t>, no CV</w:t>
            </w:r>
          </w:p>
        </w:tc>
        <w:tc>
          <w:tcPr>
            <w:tcW w:w="0" w:type="auto"/>
            <w:shd w:val="clear" w:color="auto" w:fill="auto"/>
            <w:vAlign w:val="center"/>
          </w:tcPr>
          <w:p w14:paraId="720E7C24"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5.381</w:t>
            </w:r>
          </w:p>
        </w:tc>
        <w:tc>
          <w:tcPr>
            <w:tcW w:w="0" w:type="auto"/>
            <w:shd w:val="clear" w:color="auto" w:fill="auto"/>
            <w:vAlign w:val="center"/>
          </w:tcPr>
          <w:p w14:paraId="30BD5722"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5.348</w:t>
            </w:r>
          </w:p>
        </w:tc>
        <w:tc>
          <w:tcPr>
            <w:tcW w:w="0" w:type="auto"/>
            <w:shd w:val="clear" w:color="auto" w:fill="auto"/>
            <w:vAlign w:val="center"/>
          </w:tcPr>
          <w:p w14:paraId="6AC4761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14.93</w:t>
            </w:r>
          </w:p>
        </w:tc>
        <w:tc>
          <w:tcPr>
            <w:tcW w:w="0" w:type="auto"/>
            <w:shd w:val="clear" w:color="auto" w:fill="auto"/>
            <w:vAlign w:val="center"/>
          </w:tcPr>
          <w:p w14:paraId="0DF40A4F"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14.93</w:t>
            </w:r>
          </w:p>
        </w:tc>
      </w:tr>
      <w:tr w:rsidR="003609F9" w:rsidRPr="00DA0EFD" w14:paraId="200D6E83" w14:textId="77777777" w:rsidTr="003609F9">
        <w:trPr>
          <w:trHeight w:hRule="exact" w:val="283"/>
        </w:trPr>
        <w:tc>
          <w:tcPr>
            <w:tcW w:w="0" w:type="auto"/>
            <w:shd w:val="clear" w:color="auto" w:fill="auto"/>
          </w:tcPr>
          <w:p w14:paraId="2DE4C71B" w14:textId="77777777" w:rsidR="003609F9" w:rsidRPr="00DA0EFD" w:rsidRDefault="003609F9" w:rsidP="003609F9">
            <w:pPr>
              <w:spacing w:line="240" w:lineRule="auto"/>
              <w:contextualSpacing/>
              <w:rPr>
                <w:rFonts w:ascii="Arial" w:eastAsia="Times New Roman" w:hAnsi="Arial" w:cs="Arial"/>
              </w:rPr>
            </w:pPr>
            <w:r w:rsidRPr="00132915">
              <w:rPr>
                <w:rFonts w:ascii="Arial" w:eastAsia="Times New Roman" w:hAnsi="Arial" w:cs="Arial"/>
              </w:rPr>
              <w:t>survival</w:t>
            </w:r>
          </w:p>
        </w:tc>
        <w:tc>
          <w:tcPr>
            <w:tcW w:w="0" w:type="auto"/>
            <w:shd w:val="clear" w:color="auto" w:fill="auto"/>
            <w:vAlign w:val="center"/>
          </w:tcPr>
          <w:p w14:paraId="3CB72D0D"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0.8787</w:t>
            </w:r>
          </w:p>
        </w:tc>
        <w:tc>
          <w:tcPr>
            <w:tcW w:w="0" w:type="auto"/>
            <w:shd w:val="clear" w:color="auto" w:fill="auto"/>
            <w:vAlign w:val="center"/>
          </w:tcPr>
          <w:p w14:paraId="5A48282F"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0.7923</w:t>
            </w:r>
          </w:p>
        </w:tc>
        <w:tc>
          <w:tcPr>
            <w:tcW w:w="0" w:type="auto"/>
            <w:shd w:val="clear" w:color="auto" w:fill="auto"/>
            <w:vAlign w:val="center"/>
          </w:tcPr>
          <w:p w14:paraId="1D3A7276"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2.439</w:t>
            </w:r>
          </w:p>
        </w:tc>
        <w:tc>
          <w:tcPr>
            <w:tcW w:w="0" w:type="auto"/>
            <w:shd w:val="clear" w:color="auto" w:fill="auto"/>
            <w:vAlign w:val="center"/>
          </w:tcPr>
          <w:p w14:paraId="6645D51C"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2.214</w:t>
            </w:r>
          </w:p>
        </w:tc>
      </w:tr>
      <w:tr w:rsidR="003609F9" w:rsidRPr="00DA0EFD" w14:paraId="59E320A0" w14:textId="77777777" w:rsidTr="003609F9">
        <w:trPr>
          <w:trHeight w:hRule="exact" w:val="283"/>
        </w:trPr>
        <w:tc>
          <w:tcPr>
            <w:tcW w:w="0" w:type="auto"/>
            <w:shd w:val="clear" w:color="auto" w:fill="auto"/>
            <w:vAlign w:val="center"/>
          </w:tcPr>
          <w:p w14:paraId="3E555B2D" w14:textId="77777777" w:rsidR="003609F9" w:rsidRPr="00DA0EFD" w:rsidRDefault="003609F9" w:rsidP="003609F9">
            <w:pPr>
              <w:spacing w:line="240" w:lineRule="auto"/>
              <w:contextualSpacing/>
              <w:rPr>
                <w:rFonts w:ascii="Arial" w:eastAsia="Times New Roman" w:hAnsi="Arial" w:cs="Arial"/>
              </w:rPr>
            </w:pPr>
            <w:r w:rsidRPr="00132915">
              <w:rPr>
                <w:rFonts w:ascii="Arial" w:eastAsia="Times New Roman" w:hAnsi="Arial" w:cs="Arial"/>
              </w:rPr>
              <w:t>AORSF</w:t>
            </w:r>
          </w:p>
        </w:tc>
        <w:tc>
          <w:tcPr>
            <w:tcW w:w="0" w:type="auto"/>
            <w:shd w:val="clear" w:color="auto" w:fill="auto"/>
            <w:vAlign w:val="center"/>
          </w:tcPr>
          <w:p w14:paraId="6B97A10A"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0.3615</w:t>
            </w:r>
          </w:p>
        </w:tc>
        <w:tc>
          <w:tcPr>
            <w:tcW w:w="0" w:type="auto"/>
            <w:shd w:val="clear" w:color="auto" w:fill="auto"/>
            <w:vAlign w:val="center"/>
          </w:tcPr>
          <w:p w14:paraId="3309F8B7"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0.3588</w:t>
            </w:r>
          </w:p>
        </w:tc>
        <w:tc>
          <w:tcPr>
            <w:tcW w:w="0" w:type="auto"/>
            <w:shd w:val="clear" w:color="auto" w:fill="auto"/>
            <w:vAlign w:val="center"/>
          </w:tcPr>
          <w:p w14:paraId="20975687"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 (ref)</w:t>
            </w:r>
          </w:p>
        </w:tc>
        <w:tc>
          <w:tcPr>
            <w:tcW w:w="0" w:type="auto"/>
            <w:shd w:val="clear" w:color="auto" w:fill="auto"/>
            <w:vAlign w:val="center"/>
          </w:tcPr>
          <w:p w14:paraId="68DF4EE9" w14:textId="77777777" w:rsidR="003609F9" w:rsidRPr="00DA0EFD" w:rsidRDefault="003609F9" w:rsidP="003609F9">
            <w:pPr>
              <w:spacing w:line="240" w:lineRule="auto"/>
              <w:contextualSpacing/>
              <w:jc w:val="center"/>
              <w:rPr>
                <w:rFonts w:ascii="Arial" w:eastAsia="Times New Roman" w:hAnsi="Arial" w:cs="Arial"/>
              </w:rPr>
            </w:pPr>
            <w:r w:rsidRPr="00132915">
              <w:rPr>
                <w:rFonts w:ascii="Arial" w:eastAsia="Times New Roman" w:hAnsi="Arial" w:cs="Arial"/>
              </w:rPr>
              <w:t>1 (ref)</w:t>
            </w:r>
          </w:p>
        </w:tc>
      </w:tr>
      <w:tr w:rsidR="003609F9" w:rsidRPr="00DA0EFD" w14:paraId="36F350BA" w14:textId="77777777" w:rsidTr="003609F9">
        <w:trPr>
          <w:trHeight w:hRule="exact" w:val="284"/>
        </w:trPr>
        <w:tc>
          <w:tcPr>
            <w:tcW w:w="0" w:type="auto"/>
            <w:gridSpan w:val="5"/>
            <w:shd w:val="clear" w:color="auto" w:fill="auto"/>
          </w:tcPr>
          <w:p w14:paraId="79678E1C" w14:textId="77777777" w:rsidR="003609F9" w:rsidRPr="00DA0EFD" w:rsidRDefault="003609F9" w:rsidP="003609F9">
            <w:pPr>
              <w:tabs>
                <w:tab w:val="left" w:pos="4599"/>
              </w:tabs>
              <w:spacing w:line="240" w:lineRule="auto"/>
              <w:contextualSpacing/>
              <w:rPr>
                <w:rFonts w:ascii="Arial" w:eastAsia="Times New Roman" w:hAnsi="Arial" w:cs="Arial"/>
              </w:rPr>
            </w:pPr>
            <w:r w:rsidRPr="00DA0EFD">
              <w:rPr>
                <w:rFonts w:ascii="Arial" w:eastAsia="Times New Roman" w:hAnsi="Arial" w:cs="Arial"/>
              </w:rPr>
              <w:t>Computations were repeated 500 times, CV = cross-validation</w:t>
            </w:r>
          </w:p>
          <w:p w14:paraId="14C3CF45" w14:textId="77777777" w:rsidR="003609F9" w:rsidRPr="00DA0EFD" w:rsidRDefault="003609F9" w:rsidP="003609F9">
            <w:pPr>
              <w:spacing w:line="240" w:lineRule="auto"/>
              <w:contextualSpacing/>
              <w:rPr>
                <w:rFonts w:ascii="Arial" w:eastAsia="Times New Roman" w:hAnsi="Arial" w:cs="Arial"/>
              </w:rPr>
            </w:pPr>
          </w:p>
        </w:tc>
      </w:tr>
    </w:tbl>
    <w:p w14:paraId="003C5DFF" w14:textId="77777777" w:rsidR="00625227" w:rsidRDefault="00625227" w:rsidP="002C4763">
      <w:pPr>
        <w:spacing w:line="240" w:lineRule="auto"/>
        <w:contextualSpacing/>
        <w:rPr>
          <w:rFonts w:ascii="Arial" w:eastAsia="Times New Roman" w:hAnsi="Arial" w:cs="Arial"/>
        </w:rPr>
      </w:pPr>
    </w:p>
    <w:p w14:paraId="6E148224" w14:textId="0D3EE8F0" w:rsidR="00C17EF0" w:rsidRDefault="00D55025" w:rsidP="002E04C7">
      <w:pPr>
        <w:spacing w:line="240" w:lineRule="auto"/>
        <w:contextualSpacing/>
        <w:rPr>
          <w:rFonts w:ascii="Arial" w:eastAsia="Times New Roman" w:hAnsi="Arial" w:cs="Arial"/>
        </w:rPr>
      </w:pPr>
      <w:r>
        <w:rPr>
          <w:rFonts w:ascii="Arial" w:eastAsia="Times New Roman" w:hAnsi="Arial" w:cs="Arial"/>
          <w:u w:val="single"/>
        </w:rPr>
        <w:t>To obtain</w:t>
      </w:r>
      <w:r w:rsidR="00A86343">
        <w:rPr>
          <w:rFonts w:ascii="Arial" w:eastAsia="Times New Roman" w:hAnsi="Arial" w:cs="Arial"/>
          <w:u w:val="single"/>
        </w:rPr>
        <w:t xml:space="preserve"> </w:t>
      </w:r>
      <w:r w:rsidR="00625227" w:rsidRPr="00625227">
        <w:rPr>
          <w:rFonts w:ascii="Arial" w:eastAsia="Times New Roman" w:hAnsi="Arial" w:cs="Arial"/>
          <w:u w:val="single"/>
        </w:rPr>
        <w:t>linear combinations of predictors</w:t>
      </w:r>
      <w:r>
        <w:rPr>
          <w:rFonts w:ascii="Arial" w:eastAsia="Times New Roman" w:hAnsi="Arial" w:cs="Arial"/>
          <w:u w:val="single"/>
        </w:rPr>
        <w:t xml:space="preserve"> up to 250 times </w:t>
      </w:r>
      <w:r w:rsidR="00D64584">
        <w:rPr>
          <w:rFonts w:ascii="Arial" w:eastAsia="Times New Roman" w:hAnsi="Arial" w:cs="Arial"/>
          <w:u w:val="single"/>
        </w:rPr>
        <w:t xml:space="preserve">faster than </w:t>
      </w:r>
      <w:proofErr w:type="spellStart"/>
      <w:r w:rsidR="00D64584" w:rsidRPr="00DE1420">
        <w:rPr>
          <w:rFonts w:ascii="Arial" w:eastAsia="Times New Roman" w:hAnsi="Arial" w:cs="Arial"/>
          <w:i/>
          <w:iCs/>
          <w:u w:val="single"/>
        </w:rPr>
        <w:t>obliqueRSF</w:t>
      </w:r>
      <w:proofErr w:type="spellEnd"/>
      <w:r w:rsidR="00D64584">
        <w:rPr>
          <w:rFonts w:ascii="Arial" w:eastAsia="Times New Roman" w:hAnsi="Arial" w:cs="Arial"/>
          <w:u w:val="single"/>
        </w:rPr>
        <w:t xml:space="preserve"> </w:t>
      </w:r>
      <w:r>
        <w:rPr>
          <w:rFonts w:ascii="Arial" w:eastAsia="Times New Roman" w:hAnsi="Arial" w:cs="Arial"/>
          <w:u w:val="single"/>
        </w:rPr>
        <w:t>routines</w:t>
      </w:r>
      <w:r w:rsidR="00D64584">
        <w:rPr>
          <w:rFonts w:ascii="Arial" w:eastAsia="Times New Roman" w:hAnsi="Arial" w:cs="Arial"/>
          <w:u w:val="single"/>
        </w:rPr>
        <w:t>,</w:t>
      </w:r>
      <w:r>
        <w:rPr>
          <w:rFonts w:ascii="Arial" w:eastAsia="Times New Roman" w:hAnsi="Arial" w:cs="Arial"/>
          <w:u w:val="single"/>
        </w:rPr>
        <w:t xml:space="preserve"> </w:t>
      </w:r>
      <w:r>
        <w:rPr>
          <w:rFonts w:ascii="Arial" w:eastAsia="Times New Roman" w:hAnsi="Arial" w:cs="Arial"/>
        </w:rPr>
        <w:t xml:space="preserve">we </w:t>
      </w:r>
      <w:r w:rsidR="00EE6588">
        <w:rPr>
          <w:rFonts w:ascii="Arial" w:eastAsia="Times New Roman" w:hAnsi="Arial" w:cs="Arial"/>
        </w:rPr>
        <w:t xml:space="preserve">created an optimized </w:t>
      </w:r>
      <w:r w:rsidR="00D64584">
        <w:rPr>
          <w:rFonts w:ascii="Arial" w:eastAsia="Times New Roman" w:hAnsi="Arial" w:cs="Arial"/>
        </w:rPr>
        <w:t>Newton Raphson algorithm</w:t>
      </w:r>
      <w:r w:rsidR="00EE6588">
        <w:rPr>
          <w:rFonts w:ascii="Arial" w:eastAsia="Times New Roman" w:hAnsi="Arial" w:cs="Arial"/>
        </w:rPr>
        <w:t xml:space="preserve"> using the Armadillo library in </w:t>
      </w:r>
      <w:r w:rsidR="00625227">
        <w:rPr>
          <w:rFonts w:ascii="Arial" w:eastAsia="Times New Roman" w:hAnsi="Arial" w:cs="Arial"/>
        </w:rPr>
        <w:t>C++</w:t>
      </w:r>
      <w:r w:rsidR="00D64584">
        <w:rPr>
          <w:rFonts w:ascii="Arial" w:eastAsia="Times New Roman" w:hAnsi="Arial" w:cs="Arial"/>
        </w:rPr>
        <w:t xml:space="preserve">. Our algorithm </w:t>
      </w:r>
      <w:r w:rsidR="004B4FCC">
        <w:rPr>
          <w:rFonts w:ascii="Arial" w:eastAsia="Times New Roman" w:hAnsi="Arial" w:cs="Arial"/>
        </w:rPr>
        <w:t>maximize</w:t>
      </w:r>
      <w:r w:rsidR="00D64584">
        <w:rPr>
          <w:rFonts w:ascii="Arial" w:eastAsia="Times New Roman" w:hAnsi="Arial" w:cs="Arial"/>
        </w:rPr>
        <w:t>s</w:t>
      </w:r>
      <w:r w:rsidR="004B4FCC">
        <w:rPr>
          <w:rFonts w:ascii="Arial" w:eastAsia="Times New Roman" w:hAnsi="Arial" w:cs="Arial"/>
        </w:rPr>
        <w:t xml:space="preserve"> </w:t>
      </w:r>
      <w:ins w:id="145" w:author="Nicholas M. Pajewski" w:date="2021-11-16T11:41:00Z">
        <w:r w:rsidR="00EE3EB6">
          <w:rPr>
            <w:rFonts w:ascii="Arial" w:eastAsia="Times New Roman" w:hAnsi="Arial" w:cs="Arial"/>
          </w:rPr>
          <w:t xml:space="preserve">the </w:t>
        </w:r>
      </w:ins>
      <w:r w:rsidR="004B4FCC">
        <w:rPr>
          <w:rFonts w:ascii="Arial" w:eastAsia="Times New Roman" w:hAnsi="Arial" w:cs="Arial"/>
        </w:rPr>
        <w:t xml:space="preserve">partial likelihood of outcomes in training data iteratively with respect to a set of </w:t>
      </w:r>
      <w:r w:rsidR="0007035A">
        <w:rPr>
          <w:rFonts w:ascii="Arial" w:eastAsia="Times New Roman" w:hAnsi="Arial" w:cs="Arial"/>
        </w:rPr>
        <w:t xml:space="preserve">regression </w:t>
      </w:r>
      <w:r w:rsidR="004B4FCC">
        <w:rPr>
          <w:rFonts w:ascii="Arial" w:eastAsia="Times New Roman" w:hAnsi="Arial" w:cs="Arial"/>
        </w:rPr>
        <w:t>coefficients</w:t>
      </w:r>
      <w:del w:id="146" w:author="Nicholas M. Pajewski" w:date="2021-11-16T11:41:00Z">
        <w:r w:rsidR="00DC6663" w:rsidDel="00EE3EB6">
          <w:rPr>
            <w:rFonts w:ascii="Arial" w:eastAsia="Times New Roman" w:hAnsi="Arial" w:cs="Arial"/>
          </w:rPr>
          <w:delText>, often denoted as β</w:delText>
        </w:r>
      </w:del>
      <w:r w:rsidR="004B4FCC">
        <w:rPr>
          <w:rFonts w:ascii="Arial" w:eastAsia="Times New Roman" w:hAnsi="Arial" w:cs="Arial"/>
        </w:rPr>
        <w:t>.</w:t>
      </w:r>
      <w:r w:rsidR="00DC6663">
        <w:rPr>
          <w:rFonts w:ascii="Arial" w:eastAsia="Times New Roman" w:hAnsi="Arial" w:cs="Arial"/>
        </w:rPr>
        <w:t xml:space="preserve"> We </w:t>
      </w:r>
      <w:r w:rsidR="00D64584">
        <w:rPr>
          <w:rFonts w:ascii="Arial" w:eastAsia="Times New Roman" w:hAnsi="Arial" w:cs="Arial"/>
        </w:rPr>
        <w:t>tested our</w:t>
      </w:r>
      <w:r w:rsidR="00DC6663">
        <w:rPr>
          <w:rFonts w:ascii="Arial" w:eastAsia="Times New Roman" w:hAnsi="Arial" w:cs="Arial"/>
        </w:rPr>
        <w:t xml:space="preserve"> </w:t>
      </w:r>
      <w:r w:rsidR="00D64584">
        <w:rPr>
          <w:rFonts w:ascii="Arial" w:eastAsia="Times New Roman" w:hAnsi="Arial" w:cs="Arial"/>
        </w:rPr>
        <w:t xml:space="preserve">algorithm by verifying it gives the exact same </w:t>
      </w:r>
      <w:del w:id="147" w:author="Nicholas M. Pajewski" w:date="2021-11-16T11:41:00Z">
        <w:r w:rsidR="00D64584" w:rsidDel="00090BF4">
          <w:rPr>
            <w:rFonts w:ascii="Arial" w:eastAsia="Times New Roman" w:hAnsi="Arial" w:cs="Arial"/>
          </w:rPr>
          <w:delText>β solution</w:delText>
        </w:r>
      </w:del>
      <w:ins w:id="148" w:author="Nicholas M. Pajewski" w:date="2021-11-16T11:41:00Z">
        <w:r w:rsidR="00090BF4">
          <w:rPr>
            <w:rFonts w:ascii="Arial" w:eastAsia="Times New Roman" w:hAnsi="Arial" w:cs="Arial"/>
          </w:rPr>
          <w:t>parameter estimates</w:t>
        </w:r>
      </w:ins>
      <w:r w:rsidR="00D64584">
        <w:rPr>
          <w:rFonts w:ascii="Arial" w:eastAsia="Times New Roman" w:hAnsi="Arial" w:cs="Arial"/>
        </w:rPr>
        <w:t xml:space="preserve"> as the </w:t>
      </w:r>
      <w:r w:rsidR="00DE1420">
        <w:rPr>
          <w:rFonts w:ascii="Arial" w:eastAsia="Times New Roman" w:hAnsi="Arial" w:cs="Arial"/>
        </w:rPr>
        <w:t xml:space="preserve">proportional hazard regression </w:t>
      </w:r>
      <w:r w:rsidR="00D64584">
        <w:rPr>
          <w:rFonts w:ascii="Arial" w:eastAsia="Times New Roman" w:hAnsi="Arial" w:cs="Arial"/>
        </w:rPr>
        <w:t xml:space="preserve">function in the </w:t>
      </w:r>
      <w:r w:rsidR="00DC6663" w:rsidRPr="00DC6663">
        <w:rPr>
          <w:rFonts w:ascii="Arial" w:eastAsia="Times New Roman" w:hAnsi="Arial" w:cs="Arial"/>
          <w:i/>
          <w:iCs/>
        </w:rPr>
        <w:t>survival</w:t>
      </w:r>
      <w:r w:rsidR="00DC6663">
        <w:rPr>
          <w:rFonts w:ascii="Arial" w:eastAsia="Times New Roman" w:hAnsi="Arial" w:cs="Arial"/>
        </w:rPr>
        <w:t xml:space="preserve"> </w:t>
      </w:r>
      <w:r w:rsidR="00D64584">
        <w:rPr>
          <w:rFonts w:ascii="Arial" w:eastAsia="Times New Roman" w:hAnsi="Arial" w:cs="Arial"/>
        </w:rPr>
        <w:t>R package and can run over twice as fast</w:t>
      </w:r>
      <w:r w:rsidR="00DC6663">
        <w:rPr>
          <w:rFonts w:ascii="Arial" w:eastAsia="Times New Roman" w:hAnsi="Arial" w:cs="Arial"/>
        </w:rPr>
        <w:t>.</w:t>
      </w:r>
      <w:r w:rsidR="00A86343">
        <w:rPr>
          <w:rFonts w:ascii="Arial" w:eastAsia="Times New Roman" w:hAnsi="Arial" w:cs="Arial"/>
        </w:rPr>
        <w:t xml:space="preserve"> </w:t>
      </w:r>
      <w:commentRangeStart w:id="149"/>
      <w:r w:rsidR="00A86343">
        <w:rPr>
          <w:rFonts w:ascii="Arial" w:eastAsia="Times New Roman" w:hAnsi="Arial" w:cs="Arial"/>
          <w:u w:val="single"/>
        </w:rPr>
        <w:t>Code to select optimal cut-points of linear combinations</w:t>
      </w:r>
      <w:r w:rsidR="00A86343" w:rsidRPr="00A86343">
        <w:rPr>
          <w:rFonts w:ascii="Arial" w:eastAsia="Times New Roman" w:hAnsi="Arial" w:cs="Arial"/>
        </w:rPr>
        <w:t xml:space="preserve"> will</w:t>
      </w:r>
      <w:r w:rsidR="00A86343">
        <w:rPr>
          <w:rFonts w:ascii="Arial" w:eastAsia="Times New Roman" w:hAnsi="Arial" w:cs="Arial"/>
        </w:rPr>
        <w:t xml:space="preserve"> make use of fast sorting algorithms in the Armadillo library to identify potential cut-points in</w:t>
      </w:r>
      <w:r w:rsidR="003749A8">
        <w:rPr>
          <w:rFonts w:ascii="Arial" w:eastAsia="Times New Roman" w:hAnsi="Arial" w:cs="Arial"/>
        </w:rPr>
        <w:t xml:space="preserve"> the vector derived by taking the dot product of a set of predictor values </w:t>
      </w:r>
      <w:del w:id="150" w:author="Nicholas M. Pajewski" w:date="2021-11-16T11:42:00Z">
        <w:r w:rsidR="003749A8" w:rsidDel="00090BF4">
          <w:rPr>
            <w:rFonts w:ascii="Arial" w:eastAsia="Times New Roman" w:hAnsi="Arial" w:cs="Arial"/>
          </w:rPr>
          <w:delText>with β</w:delText>
        </w:r>
      </w:del>
      <w:ins w:id="151" w:author="Nicholas M. Pajewski" w:date="2021-11-16T11:42:00Z">
        <w:r w:rsidR="00090BF4">
          <w:rPr>
            <w:rFonts w:ascii="Arial" w:eastAsia="Times New Roman" w:hAnsi="Arial" w:cs="Arial"/>
          </w:rPr>
          <w:t>with estimated regression coefficients</w:t>
        </w:r>
      </w:ins>
      <w:r w:rsidR="003749A8">
        <w:rPr>
          <w:rFonts w:ascii="Arial" w:eastAsia="Times New Roman" w:hAnsi="Arial" w:cs="Arial"/>
        </w:rPr>
        <w:t xml:space="preserve">. In addition, we will leverage computational shortcuts that can be taken when only two groups are compared by the log-rank test, which is always the case when growing </w:t>
      </w:r>
      <w:r w:rsidR="003749A8" w:rsidRPr="00012C72">
        <w:rPr>
          <w:rFonts w:ascii="Arial" w:eastAsia="Times New Roman" w:hAnsi="Arial" w:cs="Arial"/>
        </w:rPr>
        <w:t>two</w:t>
      </w:r>
      <w:r w:rsidR="003749A8">
        <w:rPr>
          <w:rFonts w:ascii="Arial" w:eastAsia="Times New Roman" w:hAnsi="Arial" w:cs="Arial"/>
          <w:i/>
          <w:iCs/>
        </w:rPr>
        <w:t xml:space="preserve"> </w:t>
      </w:r>
      <w:r w:rsidR="003749A8">
        <w:rPr>
          <w:rFonts w:ascii="Arial" w:eastAsia="Times New Roman" w:hAnsi="Arial" w:cs="Arial"/>
        </w:rPr>
        <w:t xml:space="preserve">new nodes in a decision tree. The </w:t>
      </w:r>
      <w:r w:rsidR="003749A8" w:rsidRPr="003749A8">
        <w:rPr>
          <w:rFonts w:ascii="Arial" w:eastAsia="Times New Roman" w:hAnsi="Arial" w:cs="Arial"/>
          <w:u w:val="single"/>
        </w:rPr>
        <w:t>computation of predicted risk for new data</w:t>
      </w:r>
      <w:r w:rsidR="003749A8">
        <w:rPr>
          <w:rFonts w:ascii="Arial" w:eastAsia="Times New Roman" w:hAnsi="Arial" w:cs="Arial"/>
        </w:rPr>
        <w:t xml:space="preserve"> is anticipated to receive the </w:t>
      </w:r>
      <w:r w:rsidR="00467CAC">
        <w:rPr>
          <w:rFonts w:ascii="Arial" w:eastAsia="Times New Roman" w:hAnsi="Arial" w:cs="Arial"/>
        </w:rPr>
        <w:t xml:space="preserve">greatest </w:t>
      </w:r>
      <w:r w:rsidR="00012C72">
        <w:rPr>
          <w:rFonts w:ascii="Arial" w:eastAsia="Times New Roman" w:hAnsi="Arial" w:cs="Arial"/>
        </w:rPr>
        <w:t>increase in efficiency by computing predictions for leaves in the tree rather than for individual observations. Th</w:t>
      </w:r>
      <w:r w:rsidR="00467CAC">
        <w:rPr>
          <w:rFonts w:ascii="Arial" w:eastAsia="Times New Roman" w:hAnsi="Arial" w:cs="Arial"/>
        </w:rPr>
        <w:t>us</w:t>
      </w:r>
      <w:r w:rsidR="00012C72">
        <w:rPr>
          <w:rFonts w:ascii="Arial" w:eastAsia="Times New Roman" w:hAnsi="Arial" w:cs="Arial"/>
        </w:rPr>
        <w:t xml:space="preserve">, instead of computing predicted risk for each observation, we only need to </w:t>
      </w:r>
      <w:r w:rsidR="00467CAC">
        <w:rPr>
          <w:rFonts w:ascii="Arial" w:eastAsia="Times New Roman" w:hAnsi="Arial" w:cs="Arial"/>
        </w:rPr>
        <w:t>identify which leaf the observation is mapped to</w:t>
      </w:r>
      <w:r w:rsidR="00E97460">
        <w:rPr>
          <w:rFonts w:ascii="Arial" w:eastAsia="Times New Roman" w:hAnsi="Arial" w:cs="Arial"/>
        </w:rPr>
        <w:t>.</w:t>
      </w:r>
      <w:r w:rsidR="00DA64F0">
        <w:rPr>
          <w:rFonts w:ascii="Arial" w:eastAsia="Times New Roman" w:hAnsi="Arial" w:cs="Arial"/>
        </w:rPr>
        <w:t xml:space="preserve"> </w:t>
      </w:r>
      <w:commentRangeEnd w:id="149"/>
      <w:r w:rsidR="00090BF4">
        <w:rPr>
          <w:rStyle w:val="CommentReference"/>
        </w:rPr>
        <w:commentReference w:id="149"/>
      </w:r>
    </w:p>
    <w:p w14:paraId="49B365FE" w14:textId="025C9B57" w:rsidR="003609F9" w:rsidRDefault="003609F9" w:rsidP="002E04C7">
      <w:pPr>
        <w:spacing w:line="240" w:lineRule="auto"/>
        <w:contextualSpacing/>
        <w:rPr>
          <w:rFonts w:ascii="Arial" w:eastAsia="Times New Roman" w:hAnsi="Arial" w:cs="Arial"/>
        </w:rPr>
      </w:pPr>
    </w:p>
    <w:p w14:paraId="35C018D2" w14:textId="56CAD2AB" w:rsidR="003609F9" w:rsidRDefault="003609F9" w:rsidP="002E04C7">
      <w:pPr>
        <w:spacing w:line="240" w:lineRule="auto"/>
        <w:contextualSpacing/>
        <w:rPr>
          <w:rFonts w:ascii="Arial" w:eastAsia="Times New Roman" w:hAnsi="Arial" w:cs="Arial"/>
        </w:rPr>
      </w:pPr>
      <w:r w:rsidRPr="00FA00C0">
        <w:rPr>
          <w:rFonts w:ascii="Arial" w:eastAsia="Times New Roman" w:hAnsi="Arial" w:cs="Arial"/>
          <w:b/>
          <w:u w:val="single"/>
        </w:rPr>
        <w:t xml:space="preserve">Specific Aim 2. </w:t>
      </w:r>
      <w:r>
        <w:rPr>
          <w:rFonts w:ascii="Arial" w:eastAsia="Times New Roman" w:hAnsi="Arial" w:cs="Arial"/>
          <w:u w:val="single"/>
        </w:rPr>
        <w:t>Apply</w:t>
      </w:r>
      <w:r w:rsidRPr="00FA00C0">
        <w:rPr>
          <w:rFonts w:ascii="Arial" w:eastAsia="Times New Roman" w:hAnsi="Arial" w:cs="Arial"/>
          <w:u w:val="single"/>
        </w:rPr>
        <w:t xml:space="preserve"> the </w:t>
      </w:r>
      <w:r>
        <w:rPr>
          <w:rFonts w:ascii="Arial" w:eastAsia="Times New Roman" w:hAnsi="Arial" w:cs="Arial"/>
          <w:u w:val="single"/>
        </w:rPr>
        <w:t>A</w:t>
      </w:r>
      <w:r w:rsidRPr="00FA00C0">
        <w:rPr>
          <w:rFonts w:ascii="Arial" w:eastAsia="Times New Roman" w:hAnsi="Arial" w:cs="Arial"/>
          <w:u w:val="single"/>
        </w:rPr>
        <w:t>ORSF</w:t>
      </w:r>
      <w:r>
        <w:rPr>
          <w:rFonts w:ascii="Arial" w:eastAsia="Times New Roman" w:hAnsi="Arial" w:cs="Arial"/>
          <w:u w:val="single"/>
        </w:rPr>
        <w:t xml:space="preserve"> </w:t>
      </w:r>
      <w:r w:rsidRPr="00FA00C0">
        <w:rPr>
          <w:rFonts w:ascii="Arial" w:eastAsia="Times New Roman" w:hAnsi="Arial" w:cs="Arial"/>
          <w:u w:val="single"/>
        </w:rPr>
        <w:t xml:space="preserve">algorithm </w:t>
      </w:r>
      <w:r>
        <w:rPr>
          <w:rFonts w:ascii="Arial" w:hAnsi="Arial" w:cs="Arial"/>
          <w:u w:val="single"/>
        </w:rPr>
        <w:t>to predict incident risk for HF</w:t>
      </w:r>
      <w:r w:rsidRPr="002748C1">
        <w:rPr>
          <w:rFonts w:ascii="Arial" w:hAnsi="Arial" w:cs="Arial"/>
          <w:u w:val="single"/>
        </w:rPr>
        <w:t>.</w:t>
      </w:r>
      <w:r>
        <w:rPr>
          <w:rFonts w:ascii="Arial" w:hAnsi="Arial" w:cs="Arial"/>
        </w:rPr>
        <w:t xml:space="preserve"> </w:t>
      </w:r>
      <w:r>
        <w:rPr>
          <w:rFonts w:ascii="Arial" w:eastAsia="Times New Roman" w:hAnsi="Arial" w:cs="Arial"/>
        </w:rPr>
        <w:t xml:space="preserve">In our </w:t>
      </w:r>
      <w:r>
        <w:rPr>
          <w:rFonts w:ascii="Arial" w:eastAsia="Times New Roman" w:hAnsi="Arial" w:cs="Arial"/>
          <w:i/>
          <w:iCs/>
        </w:rPr>
        <w:t xml:space="preserve">Circulation </w:t>
      </w:r>
      <w:r>
        <w:rPr>
          <w:rFonts w:ascii="Arial" w:eastAsia="Times New Roman" w:hAnsi="Arial" w:cs="Arial"/>
        </w:rPr>
        <w:t xml:space="preserve">paper, ORSF was the best method for developing HF risk equations, but </w:t>
      </w:r>
      <w:r>
        <w:rPr>
          <w:rFonts w:ascii="Arial" w:hAnsi="Arial" w:cs="Arial"/>
        </w:rPr>
        <w:t xml:space="preserve">the models developed were limited in their scope of </w:t>
      </w:r>
      <w:r>
        <w:rPr>
          <w:rFonts w:ascii="Arial" w:hAnsi="Arial" w:cs="Arial"/>
        </w:rPr>
        <w:lastRenderedPageBreak/>
        <w:t>application as they require several predictors that are not widely available in clinical practice.</w:t>
      </w:r>
      <w:r w:rsidR="00377E41">
        <w:rPr>
          <w:rFonts w:ascii="Arial" w:hAnsi="Arial" w:cs="Arial"/>
        </w:rPr>
        <w:t xml:space="preserve"> Therefore, we will use AORSF to develop an EHR-adapted risk prediction model for HF. The EHR-adapted model will account for patient history of diagnoses, procedures, and medications, as well as derived</w:t>
      </w:r>
      <w:r>
        <w:rPr>
          <w:rFonts w:ascii="Arial" w:hAnsi="Arial" w:cs="Arial"/>
        </w:rPr>
        <w:t xml:space="preserve"> </w:t>
      </w:r>
      <w:r w:rsidR="00377E41">
        <w:rPr>
          <w:rFonts w:ascii="Arial" w:hAnsi="Arial" w:cs="Arial"/>
        </w:rPr>
        <w:t xml:space="preserve">features </w:t>
      </w:r>
      <w:r>
        <w:rPr>
          <w:rFonts w:ascii="Arial" w:hAnsi="Arial" w:cs="Arial"/>
        </w:rPr>
        <w:t xml:space="preserve">such as the </w:t>
      </w:r>
      <w:proofErr w:type="spellStart"/>
      <w:r>
        <w:rPr>
          <w:rFonts w:ascii="Arial" w:hAnsi="Arial" w:cs="Arial"/>
        </w:rPr>
        <w:t>eFI</w:t>
      </w:r>
      <w:proofErr w:type="spellEnd"/>
      <w:r>
        <w:rPr>
          <w:rFonts w:ascii="Arial" w:hAnsi="Arial" w:cs="Arial"/>
        </w:rPr>
        <w:t>, healthcare utilization, medication use, and geographic indicators of socioeconomic status like the Area Deprivation Index</w:t>
      </w:r>
      <w:r w:rsidR="00377E41">
        <w:rPr>
          <w:rFonts w:ascii="Arial" w:hAnsi="Arial" w:cs="Arial"/>
        </w:rPr>
        <w:t xml:space="preserve"> on or prior to the index date: </w:t>
      </w:r>
      <w:r w:rsidR="00377E41" w:rsidRPr="00F0633B">
        <w:rPr>
          <w:rFonts w:ascii="Arial" w:hAnsi="Arial" w:cs="Arial"/>
        </w:rPr>
        <w:t>J</w:t>
      </w:r>
      <w:r w:rsidR="00377E41">
        <w:rPr>
          <w:rFonts w:ascii="Arial" w:hAnsi="Arial" w:cs="Arial"/>
        </w:rPr>
        <w:t>anuary</w:t>
      </w:r>
      <w:r w:rsidR="00377E41" w:rsidRPr="00F0633B">
        <w:rPr>
          <w:rFonts w:ascii="Arial" w:hAnsi="Arial" w:cs="Arial"/>
        </w:rPr>
        <w:t xml:space="preserve"> 1st, 201</w:t>
      </w:r>
      <w:r w:rsidR="00377E41">
        <w:rPr>
          <w:rFonts w:ascii="Arial" w:hAnsi="Arial" w:cs="Arial"/>
        </w:rPr>
        <w:t>7</w:t>
      </w:r>
      <w:r>
        <w:rPr>
          <w:rFonts w:ascii="Arial" w:hAnsi="Arial" w:cs="Arial"/>
        </w:rPr>
        <w:t>.</w:t>
      </w:r>
      <w:r>
        <w:rPr>
          <w:rFonts w:ascii="Arial" w:hAnsi="Arial" w:cs="Arial"/>
        </w:rPr>
        <w:fldChar w:fldCharType="begin" w:fldLock="1"/>
      </w:r>
      <w:r w:rsidR="00C7224C">
        <w:rPr>
          <w:rFonts w:ascii="Arial" w:hAnsi="Arial" w:cs="Arial"/>
        </w:rPr>
        <w:instrText xml:space="preserve"> ADDIN ZOTERO_ITEM CSL_CITATION {"citationID":"Oth5IPyG","properties":{"formattedCitation":"\\super 30\\nosupersub{}","plainCitation":"30","noteIndex":0},"citationItems":[{"id":"NSv6CMXM/W5NfoOe6","uris":["http://www.mendeley.com/documents/?uuid=95adcb03-92cc-4990-ae7a-f8a3c6dedc16","http://www.mendeley.com/documents/?uuid=6ede4e2b-209e-411a-be16-03a97ff05afa"],"uri":["http://www.mendeley.com/documents/?uuid=95adcb03-92cc-4990-ae7a-f8a3c6dedc16","http://www.mendeley.com/documents/?uuid=6ede4e2b-209e-411a-be16-03a97ff05afa"],"itemData":{"DOI":"10.1056/NEJMp1802313","ISSN":"1533-4406","PMID":"29949490","author":[{"dropping-particle":"","family":"Kind","given":"Amy J H","non-dropping-particle":"","parse-names":false,"suffix":""},{"dropping-particle":"","family":"Buckingham","given":"William R","non-dropping-particle":"","parse-names":false,"suffix":""}],"container-title":"The New England journal of medicine","id":"ITEM-1","issue":"26","issued":{"date-parts":[["2018","6"]]},"page":"2456-2458","title":"Making Neighborhood-Disadvantage Metrics Accessible - The Neighborhood Atlas.","type":"article-journal","volume":"378"}}],"schema":"https://github.com/citation-style-language/schema/raw/master/csl-citation.json"} </w:instrText>
      </w:r>
      <w:r>
        <w:rPr>
          <w:rFonts w:ascii="Arial" w:hAnsi="Arial" w:cs="Arial"/>
        </w:rPr>
        <w:fldChar w:fldCharType="separate"/>
      </w:r>
      <w:r w:rsidR="00C7224C" w:rsidRPr="00C7224C">
        <w:rPr>
          <w:rFonts w:ascii="Arial" w:hAnsi="Arial" w:cs="Arial"/>
          <w:szCs w:val="24"/>
          <w:vertAlign w:val="superscript"/>
        </w:rPr>
        <w:t>30</w:t>
      </w:r>
      <w:r>
        <w:rPr>
          <w:rFonts w:ascii="Arial" w:hAnsi="Arial" w:cs="Arial"/>
        </w:rPr>
        <w:fldChar w:fldCharType="end"/>
      </w:r>
      <w:r>
        <w:rPr>
          <w:rFonts w:ascii="Arial" w:hAnsi="Arial" w:cs="Arial"/>
        </w:rPr>
        <w:t xml:space="preserve"> </w:t>
      </w:r>
    </w:p>
    <w:p w14:paraId="30F289CC" w14:textId="33477F15" w:rsidR="003609F9" w:rsidRDefault="003609F9" w:rsidP="002E04C7">
      <w:pPr>
        <w:spacing w:line="240" w:lineRule="auto"/>
        <w:contextualSpacing/>
        <w:rPr>
          <w:rFonts w:ascii="Arial" w:eastAsia="Times New Roman" w:hAnsi="Arial" w:cs="Arial"/>
        </w:rPr>
      </w:pPr>
    </w:p>
    <w:p w14:paraId="2D61E996" w14:textId="42BE5ECD" w:rsidR="00DB0778" w:rsidRDefault="00DB0778" w:rsidP="00DB0778">
      <w:pPr>
        <w:spacing w:line="240" w:lineRule="auto"/>
        <w:contextualSpacing/>
        <w:rPr>
          <w:rFonts w:ascii="Arial" w:hAnsi="Arial" w:cs="Arial"/>
          <w:color w:val="000000"/>
          <w:u w:val="single"/>
        </w:rPr>
      </w:pPr>
      <w:r>
        <w:rPr>
          <w:rFonts w:ascii="Arial" w:hAnsi="Arial" w:cs="Arial"/>
          <w:color w:val="000000"/>
          <w:u w:val="single"/>
        </w:rPr>
        <w:t>Outcomes</w:t>
      </w:r>
    </w:p>
    <w:p w14:paraId="1C47A98E" w14:textId="25068D38" w:rsidR="00CF23B1" w:rsidRPr="00CF23B1" w:rsidRDefault="00CF23B1" w:rsidP="00DB0778">
      <w:pPr>
        <w:spacing w:line="240" w:lineRule="auto"/>
        <w:contextualSpacing/>
        <w:rPr>
          <w:rFonts w:ascii="Arial" w:hAnsi="Arial" w:cs="Arial"/>
          <w:color w:val="000000"/>
        </w:rPr>
      </w:pPr>
      <w:r>
        <w:rPr>
          <w:rFonts w:ascii="Arial" w:hAnsi="Arial" w:cs="Arial"/>
          <w:color w:val="000000"/>
        </w:rPr>
        <w:t>I have questions that we may want to discuss and bring up with teammates before writing this section:</w:t>
      </w:r>
    </w:p>
    <w:p w14:paraId="6D82039F" w14:textId="6BAA82B7" w:rsidR="00DB0778" w:rsidRPr="00DB0778" w:rsidRDefault="00CF23B1" w:rsidP="00DB0778">
      <w:pPr>
        <w:spacing w:line="240" w:lineRule="auto"/>
        <w:contextualSpacing/>
        <w:rPr>
          <w:rFonts w:ascii="Arial" w:eastAsia="Times New Roman" w:hAnsi="Arial" w:cs="Arial"/>
        </w:rPr>
      </w:pPr>
      <w:r>
        <w:rPr>
          <w:rFonts w:ascii="Arial" w:hAnsi="Arial" w:cs="Arial"/>
          <w:color w:val="000000"/>
        </w:rPr>
        <w:t>-</w:t>
      </w:r>
      <w:commentRangeStart w:id="152"/>
      <w:r w:rsidR="00DB0778">
        <w:rPr>
          <w:rFonts w:ascii="Arial" w:hAnsi="Arial" w:cs="Arial"/>
          <w:color w:val="000000"/>
        </w:rPr>
        <w:t>How will we identify incident HF from 1/1/2017 to 1/1/2022?</w:t>
      </w:r>
      <w:commentRangeEnd w:id="152"/>
      <w:r w:rsidR="00090BF4">
        <w:rPr>
          <w:rStyle w:val="CommentReference"/>
        </w:rPr>
        <w:commentReference w:id="152"/>
      </w:r>
    </w:p>
    <w:p w14:paraId="58E328FC" w14:textId="7BC0B4B5" w:rsidR="00DB0778" w:rsidRDefault="00CF23B1" w:rsidP="002E04C7">
      <w:pPr>
        <w:spacing w:line="240" w:lineRule="auto"/>
        <w:contextualSpacing/>
        <w:rPr>
          <w:rFonts w:ascii="Arial" w:eastAsia="Times New Roman" w:hAnsi="Arial" w:cs="Arial"/>
        </w:rPr>
      </w:pPr>
      <w:r>
        <w:rPr>
          <w:rFonts w:ascii="Arial" w:eastAsia="Times New Roman" w:hAnsi="Arial" w:cs="Arial"/>
        </w:rPr>
        <w:t>-</w:t>
      </w:r>
      <w:commentRangeStart w:id="153"/>
      <w:r>
        <w:rPr>
          <w:rFonts w:ascii="Arial" w:eastAsia="Times New Roman" w:hAnsi="Arial" w:cs="Arial"/>
        </w:rPr>
        <w:t>Concerns about under-reporting after 3/12/2020? Move index date to 1/1/2015 to avoid pandemic?</w:t>
      </w:r>
      <w:commentRangeEnd w:id="153"/>
      <w:r w:rsidR="00090BF4">
        <w:rPr>
          <w:rStyle w:val="CommentReference"/>
        </w:rPr>
        <w:commentReference w:id="153"/>
      </w:r>
    </w:p>
    <w:p w14:paraId="2AE17C77" w14:textId="4477CB48" w:rsidR="00CF23B1" w:rsidRDefault="00CF23B1" w:rsidP="002E04C7">
      <w:pPr>
        <w:spacing w:line="240" w:lineRule="auto"/>
        <w:contextualSpacing/>
        <w:rPr>
          <w:rFonts w:ascii="Arial" w:eastAsia="Times New Roman" w:hAnsi="Arial" w:cs="Arial"/>
        </w:rPr>
      </w:pPr>
      <w:commentRangeStart w:id="154"/>
      <w:r>
        <w:rPr>
          <w:rFonts w:ascii="Arial" w:eastAsia="Times New Roman" w:hAnsi="Arial" w:cs="Arial"/>
        </w:rPr>
        <w:t>-Should we make separate models for HF with PEF versus HF with REF?</w:t>
      </w:r>
      <w:commentRangeEnd w:id="154"/>
      <w:r w:rsidR="006F3965">
        <w:rPr>
          <w:rStyle w:val="CommentReference"/>
        </w:rPr>
        <w:commentReference w:id="154"/>
      </w:r>
    </w:p>
    <w:p w14:paraId="5A133194" w14:textId="1F00AEEB" w:rsidR="00DB0778" w:rsidRDefault="00DB0778" w:rsidP="002E04C7">
      <w:pPr>
        <w:spacing w:line="240" w:lineRule="auto"/>
        <w:contextualSpacing/>
        <w:rPr>
          <w:ins w:id="155" w:author="Nicholas M. Pajewski" w:date="2021-11-16T11:49:00Z"/>
          <w:rFonts w:ascii="Arial" w:eastAsia="Times New Roman" w:hAnsi="Arial" w:cs="Arial"/>
        </w:rPr>
      </w:pPr>
    </w:p>
    <w:tbl>
      <w:tblPr>
        <w:tblW w:w="9360" w:type="dxa"/>
        <w:tblLook w:val="04A0" w:firstRow="1" w:lastRow="0" w:firstColumn="1" w:lastColumn="0" w:noHBand="0" w:noVBand="1"/>
      </w:tblPr>
      <w:tblGrid>
        <w:gridCol w:w="773"/>
        <w:gridCol w:w="8969"/>
      </w:tblGrid>
      <w:tr w:rsidR="00090BF4" w:rsidRPr="00090BF4" w14:paraId="2B715D20" w14:textId="77777777" w:rsidTr="00090BF4">
        <w:trPr>
          <w:trHeight w:val="360"/>
          <w:ins w:id="156" w:author="Nicholas M. Pajewski" w:date="2021-11-16T11:49:00Z"/>
        </w:trPr>
        <w:tc>
          <w:tcPr>
            <w:tcW w:w="9360" w:type="dxa"/>
            <w:gridSpan w:val="2"/>
            <w:tcBorders>
              <w:top w:val="nil"/>
              <w:left w:val="nil"/>
              <w:bottom w:val="nil"/>
              <w:right w:val="nil"/>
            </w:tcBorders>
            <w:shd w:val="clear" w:color="auto" w:fill="auto"/>
            <w:noWrap/>
            <w:vAlign w:val="bottom"/>
            <w:hideMark/>
          </w:tcPr>
          <w:p w14:paraId="2B1A4FBA" w14:textId="77777777" w:rsidR="00090BF4" w:rsidRPr="00090BF4" w:rsidRDefault="00090BF4">
            <w:pPr>
              <w:spacing w:after="0" w:line="240" w:lineRule="auto"/>
              <w:rPr>
                <w:ins w:id="157" w:author="Nicholas M. Pajewski" w:date="2021-11-16T11:49:00Z"/>
                <w:rFonts w:eastAsia="Times New Roman" w:cs="Calibri"/>
                <w:b/>
                <w:bCs/>
                <w:color w:val="000000"/>
                <w:sz w:val="28"/>
                <w:szCs w:val="28"/>
              </w:rPr>
            </w:pPr>
            <w:bookmarkStart w:id="158" w:name="RANGE!A1"/>
            <w:ins w:id="159" w:author="Nicholas M. Pajewski" w:date="2021-11-16T11:49:00Z">
              <w:r w:rsidRPr="00090BF4">
                <w:rPr>
                  <w:rFonts w:eastAsia="Times New Roman" w:cs="Calibri"/>
                  <w:b/>
                  <w:bCs/>
                  <w:color w:val="000000"/>
                  <w:sz w:val="28"/>
                  <w:szCs w:val="28"/>
                </w:rPr>
                <w:t>Hospitalization for Heart Failure in the past 12 months, defined as:</w:t>
              </w:r>
              <w:bookmarkEnd w:id="158"/>
            </w:ins>
          </w:p>
        </w:tc>
      </w:tr>
      <w:tr w:rsidR="00090BF4" w:rsidRPr="00090BF4" w14:paraId="3E26CE9F" w14:textId="77777777" w:rsidTr="00090BF4">
        <w:trPr>
          <w:trHeight w:val="288"/>
          <w:ins w:id="160" w:author="Nicholas M. Pajewski" w:date="2021-11-16T11:49:00Z"/>
        </w:trPr>
        <w:tc>
          <w:tcPr>
            <w:tcW w:w="9360" w:type="dxa"/>
            <w:gridSpan w:val="2"/>
            <w:tcBorders>
              <w:top w:val="nil"/>
              <w:left w:val="nil"/>
              <w:bottom w:val="nil"/>
              <w:right w:val="nil"/>
            </w:tcBorders>
            <w:shd w:val="clear" w:color="auto" w:fill="auto"/>
            <w:noWrap/>
            <w:vAlign w:val="bottom"/>
            <w:hideMark/>
          </w:tcPr>
          <w:p w14:paraId="370E6433" w14:textId="77777777" w:rsidR="00090BF4" w:rsidRPr="00090BF4" w:rsidRDefault="00090BF4" w:rsidP="00090BF4">
            <w:pPr>
              <w:spacing w:after="0" w:line="240" w:lineRule="auto"/>
              <w:rPr>
                <w:ins w:id="161" w:author="Nicholas M. Pajewski" w:date="2021-11-16T11:49:00Z"/>
                <w:rFonts w:eastAsia="Times New Roman" w:cs="Calibri"/>
                <w:color w:val="000000"/>
              </w:rPr>
            </w:pPr>
            <w:ins w:id="162" w:author="Nicholas M. Pajewski" w:date="2021-11-16T11:49:00Z">
              <w:r w:rsidRPr="00090BF4">
                <w:rPr>
                  <w:rFonts w:eastAsia="Times New Roman" w:cs="Calibri"/>
                  <w:color w:val="000000"/>
                </w:rPr>
                <w:t>Diagnosis code (ICD-10s provided below) for HF, and encounter = inpatient in the 12 months prior to query date</w:t>
              </w:r>
            </w:ins>
          </w:p>
        </w:tc>
      </w:tr>
      <w:tr w:rsidR="00090BF4" w:rsidRPr="00090BF4" w14:paraId="07DB1D60" w14:textId="77777777" w:rsidTr="00090BF4">
        <w:trPr>
          <w:trHeight w:val="288"/>
          <w:ins w:id="163" w:author="Nicholas M. Pajewski" w:date="2021-11-16T11:49:00Z"/>
        </w:trPr>
        <w:tc>
          <w:tcPr>
            <w:tcW w:w="391" w:type="dxa"/>
            <w:tcBorders>
              <w:top w:val="nil"/>
              <w:left w:val="nil"/>
              <w:bottom w:val="nil"/>
              <w:right w:val="nil"/>
            </w:tcBorders>
            <w:shd w:val="clear" w:color="auto" w:fill="auto"/>
            <w:noWrap/>
            <w:vAlign w:val="bottom"/>
            <w:hideMark/>
          </w:tcPr>
          <w:p w14:paraId="71D17849" w14:textId="77777777" w:rsidR="00090BF4" w:rsidRPr="00090BF4" w:rsidRDefault="00090BF4" w:rsidP="00090BF4">
            <w:pPr>
              <w:spacing w:after="0" w:line="240" w:lineRule="auto"/>
              <w:rPr>
                <w:ins w:id="164" w:author="Nicholas M. Pajewski" w:date="2021-11-16T11:49:00Z"/>
                <w:rFonts w:eastAsia="Times New Roman" w:cs="Calibri"/>
                <w:color w:val="000000"/>
              </w:rPr>
            </w:pPr>
          </w:p>
        </w:tc>
        <w:tc>
          <w:tcPr>
            <w:tcW w:w="8969" w:type="dxa"/>
            <w:tcBorders>
              <w:top w:val="nil"/>
              <w:left w:val="nil"/>
              <w:bottom w:val="nil"/>
              <w:right w:val="nil"/>
            </w:tcBorders>
            <w:shd w:val="clear" w:color="auto" w:fill="auto"/>
            <w:noWrap/>
            <w:vAlign w:val="bottom"/>
            <w:hideMark/>
          </w:tcPr>
          <w:p w14:paraId="0C007026" w14:textId="77777777" w:rsidR="00090BF4" w:rsidRPr="00090BF4" w:rsidRDefault="00090BF4" w:rsidP="00090BF4">
            <w:pPr>
              <w:spacing w:after="0" w:line="240" w:lineRule="auto"/>
              <w:rPr>
                <w:ins w:id="165" w:author="Nicholas M. Pajewski" w:date="2021-11-16T11:49:00Z"/>
                <w:rFonts w:ascii="Times New Roman" w:eastAsia="Times New Roman" w:hAnsi="Times New Roman"/>
                <w:sz w:val="20"/>
                <w:szCs w:val="20"/>
              </w:rPr>
            </w:pPr>
          </w:p>
        </w:tc>
      </w:tr>
      <w:tr w:rsidR="00090BF4" w:rsidRPr="00090BF4" w14:paraId="749EBBFA" w14:textId="77777777" w:rsidTr="00090BF4">
        <w:trPr>
          <w:trHeight w:val="288"/>
          <w:ins w:id="166" w:author="Nicholas M. Pajewski" w:date="2021-11-16T11:49:00Z"/>
        </w:trPr>
        <w:tc>
          <w:tcPr>
            <w:tcW w:w="391" w:type="dxa"/>
            <w:tcBorders>
              <w:top w:val="nil"/>
              <w:left w:val="nil"/>
              <w:bottom w:val="nil"/>
              <w:right w:val="nil"/>
            </w:tcBorders>
            <w:shd w:val="clear" w:color="auto" w:fill="auto"/>
            <w:noWrap/>
            <w:vAlign w:val="bottom"/>
            <w:hideMark/>
          </w:tcPr>
          <w:p w14:paraId="7C02AEDC" w14:textId="77777777" w:rsidR="00090BF4" w:rsidRPr="00090BF4" w:rsidRDefault="00090BF4" w:rsidP="00090BF4">
            <w:pPr>
              <w:spacing w:after="0" w:line="240" w:lineRule="auto"/>
              <w:rPr>
                <w:ins w:id="167" w:author="Nicholas M. Pajewski" w:date="2021-11-16T11:49:00Z"/>
                <w:rFonts w:eastAsia="Times New Roman" w:cs="Calibri"/>
                <w:color w:val="000000"/>
              </w:rPr>
            </w:pPr>
            <w:bookmarkStart w:id="168" w:name="RANGE!A4:B20"/>
            <w:ins w:id="169" w:author="Nicholas M. Pajewski" w:date="2021-11-16T11:49:00Z">
              <w:r w:rsidRPr="00090BF4">
                <w:rPr>
                  <w:rFonts w:eastAsia="Times New Roman" w:cs="Calibri"/>
                  <w:color w:val="000000"/>
                </w:rPr>
                <w:t>I11.0</w:t>
              </w:r>
              <w:bookmarkEnd w:id="168"/>
            </w:ins>
          </w:p>
        </w:tc>
        <w:tc>
          <w:tcPr>
            <w:tcW w:w="8969" w:type="dxa"/>
            <w:tcBorders>
              <w:top w:val="nil"/>
              <w:left w:val="nil"/>
              <w:bottom w:val="nil"/>
              <w:right w:val="nil"/>
            </w:tcBorders>
            <w:shd w:val="clear" w:color="auto" w:fill="auto"/>
            <w:noWrap/>
            <w:vAlign w:val="bottom"/>
            <w:hideMark/>
          </w:tcPr>
          <w:p w14:paraId="0DFB169A" w14:textId="77777777" w:rsidR="00090BF4" w:rsidRPr="00090BF4" w:rsidRDefault="00090BF4" w:rsidP="00090BF4">
            <w:pPr>
              <w:spacing w:after="0" w:line="240" w:lineRule="auto"/>
              <w:rPr>
                <w:ins w:id="170" w:author="Nicholas M. Pajewski" w:date="2021-11-16T11:49:00Z"/>
                <w:rFonts w:eastAsia="Times New Roman" w:cs="Calibri"/>
                <w:color w:val="000000"/>
              </w:rPr>
            </w:pPr>
            <w:ins w:id="171" w:author="Nicholas M. Pajewski" w:date="2021-11-16T11:49:00Z">
              <w:r w:rsidRPr="00090BF4">
                <w:rPr>
                  <w:rFonts w:eastAsia="Times New Roman" w:cs="Calibri"/>
                  <w:color w:val="000000"/>
                </w:rPr>
                <w:t>Hypertensive heart disease with heart failure</w:t>
              </w:r>
            </w:ins>
          </w:p>
        </w:tc>
      </w:tr>
      <w:tr w:rsidR="00090BF4" w:rsidRPr="00090BF4" w14:paraId="4FF7FD29" w14:textId="77777777" w:rsidTr="00090BF4">
        <w:trPr>
          <w:trHeight w:val="288"/>
          <w:ins w:id="172" w:author="Nicholas M. Pajewski" w:date="2021-11-16T11:49:00Z"/>
        </w:trPr>
        <w:tc>
          <w:tcPr>
            <w:tcW w:w="391" w:type="dxa"/>
            <w:tcBorders>
              <w:top w:val="nil"/>
              <w:left w:val="nil"/>
              <w:bottom w:val="nil"/>
              <w:right w:val="nil"/>
            </w:tcBorders>
            <w:shd w:val="clear" w:color="auto" w:fill="auto"/>
            <w:noWrap/>
            <w:vAlign w:val="bottom"/>
            <w:hideMark/>
          </w:tcPr>
          <w:p w14:paraId="089E6234" w14:textId="77777777" w:rsidR="00090BF4" w:rsidRPr="00090BF4" w:rsidRDefault="00090BF4" w:rsidP="00090BF4">
            <w:pPr>
              <w:spacing w:after="0" w:line="240" w:lineRule="auto"/>
              <w:rPr>
                <w:ins w:id="173" w:author="Nicholas M. Pajewski" w:date="2021-11-16T11:49:00Z"/>
                <w:rFonts w:eastAsia="Times New Roman" w:cs="Calibri"/>
                <w:color w:val="000000"/>
              </w:rPr>
            </w:pPr>
            <w:ins w:id="174" w:author="Nicholas M. Pajewski" w:date="2021-11-16T11:49:00Z">
              <w:r w:rsidRPr="00090BF4">
                <w:rPr>
                  <w:rFonts w:eastAsia="Times New Roman" w:cs="Calibri"/>
                  <w:color w:val="000000"/>
                </w:rPr>
                <w:t>I13.0</w:t>
              </w:r>
            </w:ins>
          </w:p>
        </w:tc>
        <w:tc>
          <w:tcPr>
            <w:tcW w:w="8969" w:type="dxa"/>
            <w:tcBorders>
              <w:top w:val="nil"/>
              <w:left w:val="nil"/>
              <w:bottom w:val="nil"/>
              <w:right w:val="nil"/>
            </w:tcBorders>
            <w:shd w:val="clear" w:color="auto" w:fill="auto"/>
            <w:noWrap/>
            <w:vAlign w:val="bottom"/>
            <w:hideMark/>
          </w:tcPr>
          <w:p w14:paraId="3F2A2C73" w14:textId="77777777" w:rsidR="00090BF4" w:rsidRPr="00090BF4" w:rsidRDefault="00090BF4" w:rsidP="00090BF4">
            <w:pPr>
              <w:spacing w:after="0" w:line="240" w:lineRule="auto"/>
              <w:rPr>
                <w:ins w:id="175" w:author="Nicholas M. Pajewski" w:date="2021-11-16T11:49:00Z"/>
                <w:rFonts w:eastAsia="Times New Roman" w:cs="Calibri"/>
                <w:color w:val="000000"/>
              </w:rPr>
            </w:pPr>
            <w:ins w:id="176" w:author="Nicholas M. Pajewski" w:date="2021-11-16T11:49:00Z">
              <w:r w:rsidRPr="00090BF4">
                <w:rPr>
                  <w:rFonts w:eastAsia="Times New Roman" w:cs="Calibri"/>
                  <w:color w:val="000000"/>
                </w:rPr>
                <w:t>Hypertensive heart and chronic kidney disease with heart failure and stage 1 through stage 4 chronic kidney disease, or unspecified chronic kidney disease</w:t>
              </w:r>
            </w:ins>
          </w:p>
        </w:tc>
      </w:tr>
      <w:tr w:rsidR="00090BF4" w:rsidRPr="00090BF4" w14:paraId="1CA17C55" w14:textId="77777777" w:rsidTr="00090BF4">
        <w:trPr>
          <w:trHeight w:val="288"/>
          <w:ins w:id="177" w:author="Nicholas M. Pajewski" w:date="2021-11-16T11:49:00Z"/>
        </w:trPr>
        <w:tc>
          <w:tcPr>
            <w:tcW w:w="391" w:type="dxa"/>
            <w:tcBorders>
              <w:top w:val="nil"/>
              <w:left w:val="nil"/>
              <w:bottom w:val="nil"/>
              <w:right w:val="nil"/>
            </w:tcBorders>
            <w:shd w:val="clear" w:color="auto" w:fill="auto"/>
            <w:noWrap/>
            <w:vAlign w:val="bottom"/>
            <w:hideMark/>
          </w:tcPr>
          <w:p w14:paraId="77B7EF60" w14:textId="77777777" w:rsidR="00090BF4" w:rsidRPr="00090BF4" w:rsidRDefault="00090BF4" w:rsidP="00090BF4">
            <w:pPr>
              <w:spacing w:after="0" w:line="240" w:lineRule="auto"/>
              <w:rPr>
                <w:ins w:id="178" w:author="Nicholas M. Pajewski" w:date="2021-11-16T11:49:00Z"/>
                <w:rFonts w:eastAsia="Times New Roman" w:cs="Calibri"/>
                <w:color w:val="000000"/>
              </w:rPr>
            </w:pPr>
            <w:ins w:id="179" w:author="Nicholas M. Pajewski" w:date="2021-11-16T11:49:00Z">
              <w:r w:rsidRPr="00090BF4">
                <w:rPr>
                  <w:rFonts w:eastAsia="Times New Roman" w:cs="Calibri"/>
                  <w:color w:val="000000"/>
                </w:rPr>
                <w:t>I13.2</w:t>
              </w:r>
            </w:ins>
          </w:p>
        </w:tc>
        <w:tc>
          <w:tcPr>
            <w:tcW w:w="8969" w:type="dxa"/>
            <w:tcBorders>
              <w:top w:val="nil"/>
              <w:left w:val="nil"/>
              <w:bottom w:val="nil"/>
              <w:right w:val="nil"/>
            </w:tcBorders>
            <w:shd w:val="clear" w:color="auto" w:fill="auto"/>
            <w:noWrap/>
            <w:vAlign w:val="bottom"/>
            <w:hideMark/>
          </w:tcPr>
          <w:p w14:paraId="66671BC7" w14:textId="77777777" w:rsidR="00090BF4" w:rsidRPr="00090BF4" w:rsidRDefault="00090BF4" w:rsidP="00090BF4">
            <w:pPr>
              <w:spacing w:after="0" w:line="240" w:lineRule="auto"/>
              <w:rPr>
                <w:ins w:id="180" w:author="Nicholas M. Pajewski" w:date="2021-11-16T11:49:00Z"/>
                <w:rFonts w:eastAsia="Times New Roman" w:cs="Calibri"/>
                <w:color w:val="000000"/>
              </w:rPr>
            </w:pPr>
            <w:ins w:id="181" w:author="Nicholas M. Pajewski" w:date="2021-11-16T11:49:00Z">
              <w:r w:rsidRPr="00090BF4">
                <w:rPr>
                  <w:rFonts w:eastAsia="Times New Roman" w:cs="Calibri"/>
                  <w:color w:val="000000"/>
                </w:rPr>
                <w:t>Hypertensive heart and chronic kidney disease with heart failure and with stage 5 chronic kidney disease, or end stage renal disease</w:t>
              </w:r>
            </w:ins>
          </w:p>
        </w:tc>
      </w:tr>
      <w:tr w:rsidR="00090BF4" w:rsidRPr="00090BF4" w14:paraId="57523695" w14:textId="77777777" w:rsidTr="00090BF4">
        <w:trPr>
          <w:trHeight w:val="288"/>
          <w:ins w:id="182" w:author="Nicholas M. Pajewski" w:date="2021-11-16T11:49:00Z"/>
        </w:trPr>
        <w:tc>
          <w:tcPr>
            <w:tcW w:w="391" w:type="dxa"/>
            <w:tcBorders>
              <w:top w:val="nil"/>
              <w:left w:val="nil"/>
              <w:bottom w:val="nil"/>
              <w:right w:val="nil"/>
            </w:tcBorders>
            <w:shd w:val="clear" w:color="auto" w:fill="auto"/>
            <w:noWrap/>
            <w:vAlign w:val="bottom"/>
            <w:hideMark/>
          </w:tcPr>
          <w:p w14:paraId="7A2B96F3" w14:textId="77777777" w:rsidR="00090BF4" w:rsidRPr="00090BF4" w:rsidRDefault="00090BF4" w:rsidP="00090BF4">
            <w:pPr>
              <w:spacing w:after="0" w:line="240" w:lineRule="auto"/>
              <w:rPr>
                <w:ins w:id="183" w:author="Nicholas M. Pajewski" w:date="2021-11-16T11:49:00Z"/>
                <w:rFonts w:eastAsia="Times New Roman" w:cs="Calibri"/>
                <w:color w:val="000000"/>
              </w:rPr>
            </w:pPr>
            <w:ins w:id="184" w:author="Nicholas M. Pajewski" w:date="2021-11-16T11:49:00Z">
              <w:r w:rsidRPr="00090BF4">
                <w:rPr>
                  <w:rFonts w:eastAsia="Times New Roman" w:cs="Calibri"/>
                  <w:color w:val="000000"/>
                </w:rPr>
                <w:t>I50.1</w:t>
              </w:r>
            </w:ins>
          </w:p>
        </w:tc>
        <w:tc>
          <w:tcPr>
            <w:tcW w:w="8969" w:type="dxa"/>
            <w:tcBorders>
              <w:top w:val="nil"/>
              <w:left w:val="nil"/>
              <w:bottom w:val="nil"/>
              <w:right w:val="nil"/>
            </w:tcBorders>
            <w:shd w:val="clear" w:color="auto" w:fill="auto"/>
            <w:noWrap/>
            <w:vAlign w:val="bottom"/>
            <w:hideMark/>
          </w:tcPr>
          <w:p w14:paraId="754AF2D1" w14:textId="77777777" w:rsidR="00090BF4" w:rsidRPr="00090BF4" w:rsidRDefault="00090BF4" w:rsidP="00090BF4">
            <w:pPr>
              <w:spacing w:after="0" w:line="240" w:lineRule="auto"/>
              <w:rPr>
                <w:ins w:id="185" w:author="Nicholas M. Pajewski" w:date="2021-11-16T11:49:00Z"/>
                <w:rFonts w:eastAsia="Times New Roman" w:cs="Calibri"/>
                <w:color w:val="000000"/>
              </w:rPr>
            </w:pPr>
            <w:ins w:id="186" w:author="Nicholas M. Pajewski" w:date="2021-11-16T11:49:00Z">
              <w:r w:rsidRPr="00090BF4">
                <w:rPr>
                  <w:rFonts w:eastAsia="Times New Roman" w:cs="Calibri"/>
                  <w:color w:val="000000"/>
                </w:rPr>
                <w:t>Left ventricular failure, unspecified</w:t>
              </w:r>
            </w:ins>
          </w:p>
        </w:tc>
      </w:tr>
      <w:tr w:rsidR="00090BF4" w:rsidRPr="00090BF4" w14:paraId="5F2C6B21" w14:textId="77777777" w:rsidTr="00090BF4">
        <w:trPr>
          <w:trHeight w:val="288"/>
          <w:ins w:id="187" w:author="Nicholas M. Pajewski" w:date="2021-11-16T11:49:00Z"/>
        </w:trPr>
        <w:tc>
          <w:tcPr>
            <w:tcW w:w="391" w:type="dxa"/>
            <w:tcBorders>
              <w:top w:val="nil"/>
              <w:left w:val="nil"/>
              <w:bottom w:val="nil"/>
              <w:right w:val="nil"/>
            </w:tcBorders>
            <w:shd w:val="clear" w:color="auto" w:fill="auto"/>
            <w:noWrap/>
            <w:vAlign w:val="bottom"/>
            <w:hideMark/>
          </w:tcPr>
          <w:p w14:paraId="0804D94F" w14:textId="77777777" w:rsidR="00090BF4" w:rsidRPr="00090BF4" w:rsidRDefault="00090BF4" w:rsidP="00090BF4">
            <w:pPr>
              <w:spacing w:after="0" w:line="240" w:lineRule="auto"/>
              <w:rPr>
                <w:ins w:id="188" w:author="Nicholas M. Pajewski" w:date="2021-11-16T11:49:00Z"/>
                <w:rFonts w:eastAsia="Times New Roman" w:cs="Calibri"/>
                <w:color w:val="000000"/>
              </w:rPr>
            </w:pPr>
            <w:ins w:id="189" w:author="Nicholas M. Pajewski" w:date="2021-11-16T11:49:00Z">
              <w:r w:rsidRPr="00090BF4">
                <w:rPr>
                  <w:rFonts w:eastAsia="Times New Roman" w:cs="Calibri"/>
                  <w:color w:val="000000"/>
                </w:rPr>
                <w:t>I50.20</w:t>
              </w:r>
            </w:ins>
          </w:p>
        </w:tc>
        <w:tc>
          <w:tcPr>
            <w:tcW w:w="8969" w:type="dxa"/>
            <w:tcBorders>
              <w:top w:val="nil"/>
              <w:left w:val="nil"/>
              <w:bottom w:val="nil"/>
              <w:right w:val="nil"/>
            </w:tcBorders>
            <w:shd w:val="clear" w:color="auto" w:fill="auto"/>
            <w:noWrap/>
            <w:vAlign w:val="bottom"/>
            <w:hideMark/>
          </w:tcPr>
          <w:p w14:paraId="3D1163BF" w14:textId="77777777" w:rsidR="00090BF4" w:rsidRPr="00090BF4" w:rsidRDefault="00090BF4" w:rsidP="00090BF4">
            <w:pPr>
              <w:spacing w:after="0" w:line="240" w:lineRule="auto"/>
              <w:rPr>
                <w:ins w:id="190" w:author="Nicholas M. Pajewski" w:date="2021-11-16T11:49:00Z"/>
                <w:rFonts w:eastAsia="Times New Roman" w:cs="Calibri"/>
                <w:color w:val="000000"/>
              </w:rPr>
            </w:pPr>
            <w:ins w:id="191" w:author="Nicholas M. Pajewski" w:date="2021-11-16T11:49:00Z">
              <w:r w:rsidRPr="00090BF4">
                <w:rPr>
                  <w:rFonts w:eastAsia="Times New Roman" w:cs="Calibri"/>
                  <w:color w:val="000000"/>
                </w:rPr>
                <w:t>Unspecified systolic (congestive) heart failure</w:t>
              </w:r>
            </w:ins>
          </w:p>
        </w:tc>
      </w:tr>
      <w:tr w:rsidR="00090BF4" w:rsidRPr="00090BF4" w14:paraId="41416EF2" w14:textId="77777777" w:rsidTr="00090BF4">
        <w:trPr>
          <w:trHeight w:val="288"/>
          <w:ins w:id="192" w:author="Nicholas M. Pajewski" w:date="2021-11-16T11:49:00Z"/>
        </w:trPr>
        <w:tc>
          <w:tcPr>
            <w:tcW w:w="391" w:type="dxa"/>
            <w:tcBorders>
              <w:top w:val="nil"/>
              <w:left w:val="nil"/>
              <w:bottom w:val="nil"/>
              <w:right w:val="nil"/>
            </w:tcBorders>
            <w:shd w:val="clear" w:color="auto" w:fill="auto"/>
            <w:noWrap/>
            <w:vAlign w:val="bottom"/>
            <w:hideMark/>
          </w:tcPr>
          <w:p w14:paraId="4616BB89" w14:textId="77777777" w:rsidR="00090BF4" w:rsidRPr="00090BF4" w:rsidRDefault="00090BF4" w:rsidP="00090BF4">
            <w:pPr>
              <w:spacing w:after="0" w:line="240" w:lineRule="auto"/>
              <w:rPr>
                <w:ins w:id="193" w:author="Nicholas M. Pajewski" w:date="2021-11-16T11:49:00Z"/>
                <w:rFonts w:eastAsia="Times New Roman" w:cs="Calibri"/>
                <w:color w:val="000000"/>
              </w:rPr>
            </w:pPr>
            <w:ins w:id="194" w:author="Nicholas M. Pajewski" w:date="2021-11-16T11:49:00Z">
              <w:r w:rsidRPr="00090BF4">
                <w:rPr>
                  <w:rFonts w:eastAsia="Times New Roman" w:cs="Calibri"/>
                  <w:color w:val="000000"/>
                </w:rPr>
                <w:t>I50.21</w:t>
              </w:r>
            </w:ins>
          </w:p>
        </w:tc>
        <w:tc>
          <w:tcPr>
            <w:tcW w:w="8969" w:type="dxa"/>
            <w:tcBorders>
              <w:top w:val="nil"/>
              <w:left w:val="nil"/>
              <w:bottom w:val="nil"/>
              <w:right w:val="nil"/>
            </w:tcBorders>
            <w:shd w:val="clear" w:color="auto" w:fill="auto"/>
            <w:noWrap/>
            <w:vAlign w:val="bottom"/>
            <w:hideMark/>
          </w:tcPr>
          <w:p w14:paraId="71255BD8" w14:textId="77777777" w:rsidR="00090BF4" w:rsidRPr="00090BF4" w:rsidRDefault="00090BF4" w:rsidP="00090BF4">
            <w:pPr>
              <w:spacing w:after="0" w:line="240" w:lineRule="auto"/>
              <w:rPr>
                <w:ins w:id="195" w:author="Nicholas M. Pajewski" w:date="2021-11-16T11:49:00Z"/>
                <w:rFonts w:eastAsia="Times New Roman" w:cs="Calibri"/>
                <w:color w:val="000000"/>
              </w:rPr>
            </w:pPr>
            <w:ins w:id="196" w:author="Nicholas M. Pajewski" w:date="2021-11-16T11:49:00Z">
              <w:r w:rsidRPr="00090BF4">
                <w:rPr>
                  <w:rFonts w:eastAsia="Times New Roman" w:cs="Calibri"/>
                  <w:color w:val="000000"/>
                </w:rPr>
                <w:t>Acute systolic (congestive) heart failure</w:t>
              </w:r>
            </w:ins>
          </w:p>
        </w:tc>
      </w:tr>
      <w:tr w:rsidR="00090BF4" w:rsidRPr="00090BF4" w14:paraId="66F81368" w14:textId="77777777" w:rsidTr="00090BF4">
        <w:trPr>
          <w:trHeight w:val="288"/>
          <w:ins w:id="197" w:author="Nicholas M. Pajewski" w:date="2021-11-16T11:49:00Z"/>
        </w:trPr>
        <w:tc>
          <w:tcPr>
            <w:tcW w:w="391" w:type="dxa"/>
            <w:tcBorders>
              <w:top w:val="nil"/>
              <w:left w:val="nil"/>
              <w:bottom w:val="nil"/>
              <w:right w:val="nil"/>
            </w:tcBorders>
            <w:shd w:val="clear" w:color="auto" w:fill="auto"/>
            <w:noWrap/>
            <w:vAlign w:val="bottom"/>
            <w:hideMark/>
          </w:tcPr>
          <w:p w14:paraId="064A0EF6" w14:textId="77777777" w:rsidR="00090BF4" w:rsidRPr="00090BF4" w:rsidRDefault="00090BF4" w:rsidP="00090BF4">
            <w:pPr>
              <w:spacing w:after="0" w:line="240" w:lineRule="auto"/>
              <w:rPr>
                <w:ins w:id="198" w:author="Nicholas M. Pajewski" w:date="2021-11-16T11:49:00Z"/>
                <w:rFonts w:eastAsia="Times New Roman" w:cs="Calibri"/>
                <w:color w:val="000000"/>
              </w:rPr>
            </w:pPr>
            <w:ins w:id="199" w:author="Nicholas M. Pajewski" w:date="2021-11-16T11:49:00Z">
              <w:r w:rsidRPr="00090BF4">
                <w:rPr>
                  <w:rFonts w:eastAsia="Times New Roman" w:cs="Calibri"/>
                  <w:color w:val="000000"/>
                </w:rPr>
                <w:t>I50.22</w:t>
              </w:r>
            </w:ins>
          </w:p>
        </w:tc>
        <w:tc>
          <w:tcPr>
            <w:tcW w:w="8969" w:type="dxa"/>
            <w:tcBorders>
              <w:top w:val="nil"/>
              <w:left w:val="nil"/>
              <w:bottom w:val="nil"/>
              <w:right w:val="nil"/>
            </w:tcBorders>
            <w:shd w:val="clear" w:color="auto" w:fill="auto"/>
            <w:noWrap/>
            <w:vAlign w:val="bottom"/>
            <w:hideMark/>
          </w:tcPr>
          <w:p w14:paraId="622CAD0F" w14:textId="77777777" w:rsidR="00090BF4" w:rsidRPr="00090BF4" w:rsidRDefault="00090BF4" w:rsidP="00090BF4">
            <w:pPr>
              <w:spacing w:after="0" w:line="240" w:lineRule="auto"/>
              <w:rPr>
                <w:ins w:id="200" w:author="Nicholas M. Pajewski" w:date="2021-11-16T11:49:00Z"/>
                <w:rFonts w:eastAsia="Times New Roman" w:cs="Calibri"/>
                <w:color w:val="000000"/>
              </w:rPr>
            </w:pPr>
            <w:ins w:id="201" w:author="Nicholas M. Pajewski" w:date="2021-11-16T11:49:00Z">
              <w:r w:rsidRPr="00090BF4">
                <w:rPr>
                  <w:rFonts w:eastAsia="Times New Roman" w:cs="Calibri"/>
                  <w:color w:val="000000"/>
                </w:rPr>
                <w:t>Chronic systolic (congestive) heart failure</w:t>
              </w:r>
            </w:ins>
          </w:p>
        </w:tc>
      </w:tr>
      <w:tr w:rsidR="00090BF4" w:rsidRPr="00090BF4" w14:paraId="6B0F40AA" w14:textId="77777777" w:rsidTr="00090BF4">
        <w:trPr>
          <w:trHeight w:val="288"/>
          <w:ins w:id="202" w:author="Nicholas M. Pajewski" w:date="2021-11-16T11:49:00Z"/>
        </w:trPr>
        <w:tc>
          <w:tcPr>
            <w:tcW w:w="391" w:type="dxa"/>
            <w:tcBorders>
              <w:top w:val="nil"/>
              <w:left w:val="nil"/>
              <w:bottom w:val="nil"/>
              <w:right w:val="nil"/>
            </w:tcBorders>
            <w:shd w:val="clear" w:color="auto" w:fill="auto"/>
            <w:noWrap/>
            <w:vAlign w:val="bottom"/>
            <w:hideMark/>
          </w:tcPr>
          <w:p w14:paraId="560D5964" w14:textId="77777777" w:rsidR="00090BF4" w:rsidRPr="00090BF4" w:rsidRDefault="00090BF4" w:rsidP="00090BF4">
            <w:pPr>
              <w:spacing w:after="0" w:line="240" w:lineRule="auto"/>
              <w:rPr>
                <w:ins w:id="203" w:author="Nicholas M. Pajewski" w:date="2021-11-16T11:49:00Z"/>
                <w:rFonts w:eastAsia="Times New Roman" w:cs="Calibri"/>
                <w:color w:val="000000"/>
              </w:rPr>
            </w:pPr>
            <w:ins w:id="204" w:author="Nicholas M. Pajewski" w:date="2021-11-16T11:49:00Z">
              <w:r w:rsidRPr="00090BF4">
                <w:rPr>
                  <w:rFonts w:eastAsia="Times New Roman" w:cs="Calibri"/>
                  <w:color w:val="000000"/>
                </w:rPr>
                <w:t>I50.23</w:t>
              </w:r>
            </w:ins>
          </w:p>
        </w:tc>
        <w:tc>
          <w:tcPr>
            <w:tcW w:w="8969" w:type="dxa"/>
            <w:tcBorders>
              <w:top w:val="nil"/>
              <w:left w:val="nil"/>
              <w:bottom w:val="nil"/>
              <w:right w:val="nil"/>
            </w:tcBorders>
            <w:shd w:val="clear" w:color="auto" w:fill="auto"/>
            <w:noWrap/>
            <w:vAlign w:val="bottom"/>
            <w:hideMark/>
          </w:tcPr>
          <w:p w14:paraId="592B3EA6" w14:textId="77777777" w:rsidR="00090BF4" w:rsidRPr="00090BF4" w:rsidRDefault="00090BF4" w:rsidP="00090BF4">
            <w:pPr>
              <w:spacing w:after="0" w:line="240" w:lineRule="auto"/>
              <w:rPr>
                <w:ins w:id="205" w:author="Nicholas M. Pajewski" w:date="2021-11-16T11:49:00Z"/>
                <w:rFonts w:eastAsia="Times New Roman" w:cs="Calibri"/>
                <w:color w:val="000000"/>
              </w:rPr>
            </w:pPr>
            <w:ins w:id="206" w:author="Nicholas M. Pajewski" w:date="2021-11-16T11:49:00Z">
              <w:r w:rsidRPr="00090BF4">
                <w:rPr>
                  <w:rFonts w:eastAsia="Times New Roman" w:cs="Calibri"/>
                  <w:color w:val="000000"/>
                </w:rPr>
                <w:t>Acute on chronic systolic (congestive) heart failure</w:t>
              </w:r>
            </w:ins>
          </w:p>
        </w:tc>
      </w:tr>
      <w:tr w:rsidR="00090BF4" w:rsidRPr="00090BF4" w14:paraId="092E759E" w14:textId="77777777" w:rsidTr="00090BF4">
        <w:trPr>
          <w:trHeight w:val="288"/>
          <w:ins w:id="207" w:author="Nicholas M. Pajewski" w:date="2021-11-16T11:49:00Z"/>
        </w:trPr>
        <w:tc>
          <w:tcPr>
            <w:tcW w:w="391" w:type="dxa"/>
            <w:tcBorders>
              <w:top w:val="nil"/>
              <w:left w:val="nil"/>
              <w:bottom w:val="nil"/>
              <w:right w:val="nil"/>
            </w:tcBorders>
            <w:shd w:val="clear" w:color="auto" w:fill="auto"/>
            <w:noWrap/>
            <w:vAlign w:val="bottom"/>
            <w:hideMark/>
          </w:tcPr>
          <w:p w14:paraId="4330BC35" w14:textId="77777777" w:rsidR="00090BF4" w:rsidRPr="00090BF4" w:rsidRDefault="00090BF4" w:rsidP="00090BF4">
            <w:pPr>
              <w:spacing w:after="0" w:line="240" w:lineRule="auto"/>
              <w:rPr>
                <w:ins w:id="208" w:author="Nicholas M. Pajewski" w:date="2021-11-16T11:49:00Z"/>
                <w:rFonts w:eastAsia="Times New Roman" w:cs="Calibri"/>
                <w:color w:val="000000"/>
              </w:rPr>
            </w:pPr>
            <w:ins w:id="209" w:author="Nicholas M. Pajewski" w:date="2021-11-16T11:49:00Z">
              <w:r w:rsidRPr="00090BF4">
                <w:rPr>
                  <w:rFonts w:eastAsia="Times New Roman" w:cs="Calibri"/>
                  <w:color w:val="000000"/>
                </w:rPr>
                <w:t>I50.30</w:t>
              </w:r>
            </w:ins>
          </w:p>
        </w:tc>
        <w:tc>
          <w:tcPr>
            <w:tcW w:w="8969" w:type="dxa"/>
            <w:tcBorders>
              <w:top w:val="nil"/>
              <w:left w:val="nil"/>
              <w:bottom w:val="nil"/>
              <w:right w:val="nil"/>
            </w:tcBorders>
            <w:shd w:val="clear" w:color="auto" w:fill="auto"/>
            <w:noWrap/>
            <w:vAlign w:val="bottom"/>
            <w:hideMark/>
          </w:tcPr>
          <w:p w14:paraId="3FB1203C" w14:textId="77777777" w:rsidR="00090BF4" w:rsidRPr="00090BF4" w:rsidRDefault="00090BF4" w:rsidP="00090BF4">
            <w:pPr>
              <w:spacing w:after="0" w:line="240" w:lineRule="auto"/>
              <w:rPr>
                <w:ins w:id="210" w:author="Nicholas M. Pajewski" w:date="2021-11-16T11:49:00Z"/>
                <w:rFonts w:eastAsia="Times New Roman" w:cs="Calibri"/>
                <w:color w:val="000000"/>
              </w:rPr>
            </w:pPr>
            <w:ins w:id="211" w:author="Nicholas M. Pajewski" w:date="2021-11-16T11:49:00Z">
              <w:r w:rsidRPr="00090BF4">
                <w:rPr>
                  <w:rFonts w:eastAsia="Times New Roman" w:cs="Calibri"/>
                  <w:color w:val="000000"/>
                </w:rPr>
                <w:t>Unspecified diastolic (congestive) heart failure</w:t>
              </w:r>
            </w:ins>
          </w:p>
        </w:tc>
      </w:tr>
      <w:tr w:rsidR="00090BF4" w:rsidRPr="00090BF4" w14:paraId="37D9744F" w14:textId="77777777" w:rsidTr="00090BF4">
        <w:trPr>
          <w:trHeight w:val="288"/>
          <w:ins w:id="212" w:author="Nicholas M. Pajewski" w:date="2021-11-16T11:49:00Z"/>
        </w:trPr>
        <w:tc>
          <w:tcPr>
            <w:tcW w:w="391" w:type="dxa"/>
            <w:tcBorders>
              <w:top w:val="nil"/>
              <w:left w:val="nil"/>
              <w:bottom w:val="nil"/>
              <w:right w:val="nil"/>
            </w:tcBorders>
            <w:shd w:val="clear" w:color="auto" w:fill="auto"/>
            <w:noWrap/>
            <w:vAlign w:val="bottom"/>
            <w:hideMark/>
          </w:tcPr>
          <w:p w14:paraId="5662DD61" w14:textId="77777777" w:rsidR="00090BF4" w:rsidRPr="00090BF4" w:rsidRDefault="00090BF4" w:rsidP="00090BF4">
            <w:pPr>
              <w:spacing w:after="0" w:line="240" w:lineRule="auto"/>
              <w:rPr>
                <w:ins w:id="213" w:author="Nicholas M. Pajewski" w:date="2021-11-16T11:49:00Z"/>
                <w:rFonts w:eastAsia="Times New Roman" w:cs="Calibri"/>
                <w:color w:val="000000"/>
              </w:rPr>
            </w:pPr>
            <w:ins w:id="214" w:author="Nicholas M. Pajewski" w:date="2021-11-16T11:49:00Z">
              <w:r w:rsidRPr="00090BF4">
                <w:rPr>
                  <w:rFonts w:eastAsia="Times New Roman" w:cs="Calibri"/>
                  <w:color w:val="000000"/>
                </w:rPr>
                <w:t>I50.31</w:t>
              </w:r>
            </w:ins>
          </w:p>
        </w:tc>
        <w:tc>
          <w:tcPr>
            <w:tcW w:w="8969" w:type="dxa"/>
            <w:tcBorders>
              <w:top w:val="nil"/>
              <w:left w:val="nil"/>
              <w:bottom w:val="nil"/>
              <w:right w:val="nil"/>
            </w:tcBorders>
            <w:shd w:val="clear" w:color="auto" w:fill="auto"/>
            <w:noWrap/>
            <w:vAlign w:val="bottom"/>
            <w:hideMark/>
          </w:tcPr>
          <w:p w14:paraId="29D3A7CF" w14:textId="77777777" w:rsidR="00090BF4" w:rsidRPr="00090BF4" w:rsidRDefault="00090BF4" w:rsidP="00090BF4">
            <w:pPr>
              <w:spacing w:after="0" w:line="240" w:lineRule="auto"/>
              <w:rPr>
                <w:ins w:id="215" w:author="Nicholas M. Pajewski" w:date="2021-11-16T11:49:00Z"/>
                <w:rFonts w:eastAsia="Times New Roman" w:cs="Calibri"/>
                <w:color w:val="000000"/>
              </w:rPr>
            </w:pPr>
            <w:ins w:id="216" w:author="Nicholas M. Pajewski" w:date="2021-11-16T11:49:00Z">
              <w:r w:rsidRPr="00090BF4">
                <w:rPr>
                  <w:rFonts w:eastAsia="Times New Roman" w:cs="Calibri"/>
                  <w:color w:val="000000"/>
                </w:rPr>
                <w:t>Acute diastolic (congestive) heart failure</w:t>
              </w:r>
            </w:ins>
          </w:p>
        </w:tc>
      </w:tr>
      <w:tr w:rsidR="00090BF4" w:rsidRPr="00090BF4" w14:paraId="630FE2FE" w14:textId="77777777" w:rsidTr="00090BF4">
        <w:trPr>
          <w:trHeight w:val="288"/>
          <w:ins w:id="217" w:author="Nicholas M. Pajewski" w:date="2021-11-16T11:49:00Z"/>
        </w:trPr>
        <w:tc>
          <w:tcPr>
            <w:tcW w:w="391" w:type="dxa"/>
            <w:tcBorders>
              <w:top w:val="nil"/>
              <w:left w:val="nil"/>
              <w:bottom w:val="nil"/>
              <w:right w:val="nil"/>
            </w:tcBorders>
            <w:shd w:val="clear" w:color="auto" w:fill="auto"/>
            <w:noWrap/>
            <w:vAlign w:val="bottom"/>
            <w:hideMark/>
          </w:tcPr>
          <w:p w14:paraId="2C4FD8D0" w14:textId="77777777" w:rsidR="00090BF4" w:rsidRPr="00090BF4" w:rsidRDefault="00090BF4" w:rsidP="00090BF4">
            <w:pPr>
              <w:spacing w:after="0" w:line="240" w:lineRule="auto"/>
              <w:rPr>
                <w:ins w:id="218" w:author="Nicholas M. Pajewski" w:date="2021-11-16T11:49:00Z"/>
                <w:rFonts w:eastAsia="Times New Roman" w:cs="Calibri"/>
                <w:color w:val="000000"/>
              </w:rPr>
            </w:pPr>
            <w:ins w:id="219" w:author="Nicholas M. Pajewski" w:date="2021-11-16T11:49:00Z">
              <w:r w:rsidRPr="00090BF4">
                <w:rPr>
                  <w:rFonts w:eastAsia="Times New Roman" w:cs="Calibri"/>
                  <w:color w:val="000000"/>
                </w:rPr>
                <w:t>I50.32</w:t>
              </w:r>
            </w:ins>
          </w:p>
        </w:tc>
        <w:tc>
          <w:tcPr>
            <w:tcW w:w="8969" w:type="dxa"/>
            <w:tcBorders>
              <w:top w:val="nil"/>
              <w:left w:val="nil"/>
              <w:bottom w:val="nil"/>
              <w:right w:val="nil"/>
            </w:tcBorders>
            <w:shd w:val="clear" w:color="auto" w:fill="auto"/>
            <w:noWrap/>
            <w:vAlign w:val="bottom"/>
            <w:hideMark/>
          </w:tcPr>
          <w:p w14:paraId="0E3D5C70" w14:textId="77777777" w:rsidR="00090BF4" w:rsidRPr="00090BF4" w:rsidRDefault="00090BF4" w:rsidP="00090BF4">
            <w:pPr>
              <w:spacing w:after="0" w:line="240" w:lineRule="auto"/>
              <w:rPr>
                <w:ins w:id="220" w:author="Nicholas M. Pajewski" w:date="2021-11-16T11:49:00Z"/>
                <w:rFonts w:eastAsia="Times New Roman" w:cs="Calibri"/>
                <w:color w:val="000000"/>
              </w:rPr>
            </w:pPr>
            <w:ins w:id="221" w:author="Nicholas M. Pajewski" w:date="2021-11-16T11:49:00Z">
              <w:r w:rsidRPr="00090BF4">
                <w:rPr>
                  <w:rFonts w:eastAsia="Times New Roman" w:cs="Calibri"/>
                  <w:color w:val="000000"/>
                </w:rPr>
                <w:t>Chronic diastolic (congestive) heart failure</w:t>
              </w:r>
            </w:ins>
          </w:p>
        </w:tc>
      </w:tr>
      <w:tr w:rsidR="00090BF4" w:rsidRPr="00090BF4" w14:paraId="21E9F66F" w14:textId="77777777" w:rsidTr="00090BF4">
        <w:trPr>
          <w:trHeight w:val="288"/>
          <w:ins w:id="222" w:author="Nicholas M. Pajewski" w:date="2021-11-16T11:49:00Z"/>
        </w:trPr>
        <w:tc>
          <w:tcPr>
            <w:tcW w:w="391" w:type="dxa"/>
            <w:tcBorders>
              <w:top w:val="nil"/>
              <w:left w:val="nil"/>
              <w:bottom w:val="nil"/>
              <w:right w:val="nil"/>
            </w:tcBorders>
            <w:shd w:val="clear" w:color="auto" w:fill="auto"/>
            <w:noWrap/>
            <w:vAlign w:val="bottom"/>
            <w:hideMark/>
          </w:tcPr>
          <w:p w14:paraId="73840DDA" w14:textId="77777777" w:rsidR="00090BF4" w:rsidRPr="00090BF4" w:rsidRDefault="00090BF4" w:rsidP="00090BF4">
            <w:pPr>
              <w:spacing w:after="0" w:line="240" w:lineRule="auto"/>
              <w:rPr>
                <w:ins w:id="223" w:author="Nicholas M. Pajewski" w:date="2021-11-16T11:49:00Z"/>
                <w:rFonts w:eastAsia="Times New Roman" w:cs="Calibri"/>
                <w:color w:val="000000"/>
              </w:rPr>
            </w:pPr>
            <w:ins w:id="224" w:author="Nicholas M. Pajewski" w:date="2021-11-16T11:49:00Z">
              <w:r w:rsidRPr="00090BF4">
                <w:rPr>
                  <w:rFonts w:eastAsia="Times New Roman" w:cs="Calibri"/>
                  <w:color w:val="000000"/>
                </w:rPr>
                <w:t>I50.33</w:t>
              </w:r>
            </w:ins>
          </w:p>
        </w:tc>
        <w:tc>
          <w:tcPr>
            <w:tcW w:w="8969" w:type="dxa"/>
            <w:tcBorders>
              <w:top w:val="nil"/>
              <w:left w:val="nil"/>
              <w:bottom w:val="nil"/>
              <w:right w:val="nil"/>
            </w:tcBorders>
            <w:shd w:val="clear" w:color="auto" w:fill="auto"/>
            <w:noWrap/>
            <w:vAlign w:val="bottom"/>
            <w:hideMark/>
          </w:tcPr>
          <w:p w14:paraId="2C144D65" w14:textId="77777777" w:rsidR="00090BF4" w:rsidRPr="00090BF4" w:rsidRDefault="00090BF4" w:rsidP="00090BF4">
            <w:pPr>
              <w:spacing w:after="0" w:line="240" w:lineRule="auto"/>
              <w:rPr>
                <w:ins w:id="225" w:author="Nicholas M. Pajewski" w:date="2021-11-16T11:49:00Z"/>
                <w:rFonts w:eastAsia="Times New Roman" w:cs="Calibri"/>
                <w:color w:val="000000"/>
              </w:rPr>
            </w:pPr>
            <w:ins w:id="226" w:author="Nicholas M. Pajewski" w:date="2021-11-16T11:49:00Z">
              <w:r w:rsidRPr="00090BF4">
                <w:rPr>
                  <w:rFonts w:eastAsia="Times New Roman" w:cs="Calibri"/>
                  <w:color w:val="000000"/>
                </w:rPr>
                <w:t>Acute on chronic diastolic (congestive) heart failure</w:t>
              </w:r>
            </w:ins>
          </w:p>
        </w:tc>
      </w:tr>
      <w:tr w:rsidR="00090BF4" w:rsidRPr="00090BF4" w14:paraId="2E3D09B1" w14:textId="77777777" w:rsidTr="00090BF4">
        <w:trPr>
          <w:trHeight w:val="288"/>
          <w:ins w:id="227" w:author="Nicholas M. Pajewski" w:date="2021-11-16T11:49:00Z"/>
        </w:trPr>
        <w:tc>
          <w:tcPr>
            <w:tcW w:w="391" w:type="dxa"/>
            <w:tcBorders>
              <w:top w:val="nil"/>
              <w:left w:val="nil"/>
              <w:bottom w:val="nil"/>
              <w:right w:val="nil"/>
            </w:tcBorders>
            <w:shd w:val="clear" w:color="auto" w:fill="auto"/>
            <w:noWrap/>
            <w:vAlign w:val="bottom"/>
            <w:hideMark/>
          </w:tcPr>
          <w:p w14:paraId="279FB287" w14:textId="77777777" w:rsidR="00090BF4" w:rsidRPr="00090BF4" w:rsidRDefault="00090BF4" w:rsidP="00090BF4">
            <w:pPr>
              <w:spacing w:after="0" w:line="240" w:lineRule="auto"/>
              <w:rPr>
                <w:ins w:id="228" w:author="Nicholas M. Pajewski" w:date="2021-11-16T11:49:00Z"/>
                <w:rFonts w:eastAsia="Times New Roman" w:cs="Calibri"/>
                <w:color w:val="000000"/>
              </w:rPr>
            </w:pPr>
            <w:ins w:id="229" w:author="Nicholas M. Pajewski" w:date="2021-11-16T11:49:00Z">
              <w:r w:rsidRPr="00090BF4">
                <w:rPr>
                  <w:rFonts w:eastAsia="Times New Roman" w:cs="Calibri"/>
                  <w:color w:val="000000"/>
                </w:rPr>
                <w:t>I50.40</w:t>
              </w:r>
            </w:ins>
          </w:p>
        </w:tc>
        <w:tc>
          <w:tcPr>
            <w:tcW w:w="8969" w:type="dxa"/>
            <w:tcBorders>
              <w:top w:val="nil"/>
              <w:left w:val="nil"/>
              <w:bottom w:val="nil"/>
              <w:right w:val="nil"/>
            </w:tcBorders>
            <w:shd w:val="clear" w:color="auto" w:fill="auto"/>
            <w:noWrap/>
            <w:vAlign w:val="bottom"/>
            <w:hideMark/>
          </w:tcPr>
          <w:p w14:paraId="3490B358" w14:textId="77777777" w:rsidR="00090BF4" w:rsidRPr="00090BF4" w:rsidRDefault="00090BF4" w:rsidP="00090BF4">
            <w:pPr>
              <w:spacing w:after="0" w:line="240" w:lineRule="auto"/>
              <w:rPr>
                <w:ins w:id="230" w:author="Nicholas M. Pajewski" w:date="2021-11-16T11:49:00Z"/>
                <w:rFonts w:eastAsia="Times New Roman" w:cs="Calibri"/>
                <w:color w:val="000000"/>
              </w:rPr>
            </w:pPr>
            <w:ins w:id="231" w:author="Nicholas M. Pajewski" w:date="2021-11-16T11:49:00Z">
              <w:r w:rsidRPr="00090BF4">
                <w:rPr>
                  <w:rFonts w:eastAsia="Times New Roman" w:cs="Calibri"/>
                  <w:color w:val="000000"/>
                </w:rPr>
                <w:t>Unspecified combined systolic (congestive) and diastolic (congestive) heart failure</w:t>
              </w:r>
            </w:ins>
          </w:p>
        </w:tc>
      </w:tr>
      <w:tr w:rsidR="00090BF4" w:rsidRPr="00090BF4" w14:paraId="47CB8488" w14:textId="77777777" w:rsidTr="00090BF4">
        <w:trPr>
          <w:trHeight w:val="288"/>
          <w:ins w:id="232" w:author="Nicholas M. Pajewski" w:date="2021-11-16T11:49:00Z"/>
        </w:trPr>
        <w:tc>
          <w:tcPr>
            <w:tcW w:w="391" w:type="dxa"/>
            <w:tcBorders>
              <w:top w:val="nil"/>
              <w:left w:val="nil"/>
              <w:bottom w:val="nil"/>
              <w:right w:val="nil"/>
            </w:tcBorders>
            <w:shd w:val="clear" w:color="auto" w:fill="auto"/>
            <w:noWrap/>
            <w:vAlign w:val="bottom"/>
            <w:hideMark/>
          </w:tcPr>
          <w:p w14:paraId="76A99327" w14:textId="77777777" w:rsidR="00090BF4" w:rsidRPr="00090BF4" w:rsidRDefault="00090BF4" w:rsidP="00090BF4">
            <w:pPr>
              <w:spacing w:after="0" w:line="240" w:lineRule="auto"/>
              <w:rPr>
                <w:ins w:id="233" w:author="Nicholas M. Pajewski" w:date="2021-11-16T11:49:00Z"/>
                <w:rFonts w:eastAsia="Times New Roman" w:cs="Calibri"/>
                <w:color w:val="000000"/>
              </w:rPr>
            </w:pPr>
            <w:ins w:id="234" w:author="Nicholas M. Pajewski" w:date="2021-11-16T11:49:00Z">
              <w:r w:rsidRPr="00090BF4">
                <w:rPr>
                  <w:rFonts w:eastAsia="Times New Roman" w:cs="Calibri"/>
                  <w:color w:val="000000"/>
                </w:rPr>
                <w:t>I50.41</w:t>
              </w:r>
            </w:ins>
          </w:p>
        </w:tc>
        <w:tc>
          <w:tcPr>
            <w:tcW w:w="8969" w:type="dxa"/>
            <w:tcBorders>
              <w:top w:val="nil"/>
              <w:left w:val="nil"/>
              <w:bottom w:val="nil"/>
              <w:right w:val="nil"/>
            </w:tcBorders>
            <w:shd w:val="clear" w:color="auto" w:fill="auto"/>
            <w:noWrap/>
            <w:vAlign w:val="bottom"/>
            <w:hideMark/>
          </w:tcPr>
          <w:p w14:paraId="627F46C9" w14:textId="77777777" w:rsidR="00090BF4" w:rsidRPr="00090BF4" w:rsidRDefault="00090BF4" w:rsidP="00090BF4">
            <w:pPr>
              <w:spacing w:after="0" w:line="240" w:lineRule="auto"/>
              <w:rPr>
                <w:ins w:id="235" w:author="Nicholas M. Pajewski" w:date="2021-11-16T11:49:00Z"/>
                <w:rFonts w:eastAsia="Times New Roman" w:cs="Calibri"/>
                <w:color w:val="000000"/>
              </w:rPr>
            </w:pPr>
            <w:ins w:id="236" w:author="Nicholas M. Pajewski" w:date="2021-11-16T11:49:00Z">
              <w:r w:rsidRPr="00090BF4">
                <w:rPr>
                  <w:rFonts w:eastAsia="Times New Roman" w:cs="Calibri"/>
                  <w:color w:val="000000"/>
                </w:rPr>
                <w:t>Acute combined systolic (congestive) and diastolic (congestive) heart failure</w:t>
              </w:r>
            </w:ins>
          </w:p>
        </w:tc>
      </w:tr>
      <w:tr w:rsidR="00090BF4" w:rsidRPr="00090BF4" w14:paraId="56E22E31" w14:textId="77777777" w:rsidTr="00090BF4">
        <w:trPr>
          <w:trHeight w:val="288"/>
          <w:ins w:id="237" w:author="Nicholas M. Pajewski" w:date="2021-11-16T11:49:00Z"/>
        </w:trPr>
        <w:tc>
          <w:tcPr>
            <w:tcW w:w="391" w:type="dxa"/>
            <w:tcBorders>
              <w:top w:val="nil"/>
              <w:left w:val="nil"/>
              <w:bottom w:val="nil"/>
              <w:right w:val="nil"/>
            </w:tcBorders>
            <w:shd w:val="clear" w:color="auto" w:fill="auto"/>
            <w:noWrap/>
            <w:vAlign w:val="bottom"/>
            <w:hideMark/>
          </w:tcPr>
          <w:p w14:paraId="65A82461" w14:textId="77777777" w:rsidR="00090BF4" w:rsidRPr="00090BF4" w:rsidRDefault="00090BF4" w:rsidP="00090BF4">
            <w:pPr>
              <w:spacing w:after="0" w:line="240" w:lineRule="auto"/>
              <w:rPr>
                <w:ins w:id="238" w:author="Nicholas M. Pajewski" w:date="2021-11-16T11:49:00Z"/>
                <w:rFonts w:eastAsia="Times New Roman" w:cs="Calibri"/>
                <w:color w:val="000000"/>
              </w:rPr>
            </w:pPr>
            <w:ins w:id="239" w:author="Nicholas M. Pajewski" w:date="2021-11-16T11:49:00Z">
              <w:r w:rsidRPr="00090BF4">
                <w:rPr>
                  <w:rFonts w:eastAsia="Times New Roman" w:cs="Calibri"/>
                  <w:color w:val="000000"/>
                </w:rPr>
                <w:t>I50.42</w:t>
              </w:r>
            </w:ins>
          </w:p>
        </w:tc>
        <w:tc>
          <w:tcPr>
            <w:tcW w:w="8969" w:type="dxa"/>
            <w:tcBorders>
              <w:top w:val="nil"/>
              <w:left w:val="nil"/>
              <w:bottom w:val="nil"/>
              <w:right w:val="nil"/>
            </w:tcBorders>
            <w:shd w:val="clear" w:color="auto" w:fill="auto"/>
            <w:noWrap/>
            <w:vAlign w:val="bottom"/>
            <w:hideMark/>
          </w:tcPr>
          <w:p w14:paraId="7E88884F" w14:textId="77777777" w:rsidR="00090BF4" w:rsidRPr="00090BF4" w:rsidRDefault="00090BF4" w:rsidP="00090BF4">
            <w:pPr>
              <w:spacing w:after="0" w:line="240" w:lineRule="auto"/>
              <w:rPr>
                <w:ins w:id="240" w:author="Nicholas M. Pajewski" w:date="2021-11-16T11:49:00Z"/>
                <w:rFonts w:eastAsia="Times New Roman" w:cs="Calibri"/>
                <w:color w:val="000000"/>
              </w:rPr>
            </w:pPr>
            <w:ins w:id="241" w:author="Nicholas M. Pajewski" w:date="2021-11-16T11:49:00Z">
              <w:r w:rsidRPr="00090BF4">
                <w:rPr>
                  <w:rFonts w:eastAsia="Times New Roman" w:cs="Calibri"/>
                  <w:color w:val="000000"/>
                </w:rPr>
                <w:t>Chronic combined systolic (congestive) and diastolic (congestive) heart failure</w:t>
              </w:r>
            </w:ins>
          </w:p>
        </w:tc>
      </w:tr>
      <w:tr w:rsidR="00090BF4" w:rsidRPr="00090BF4" w14:paraId="16A810E6" w14:textId="77777777" w:rsidTr="00090BF4">
        <w:trPr>
          <w:trHeight w:val="288"/>
          <w:ins w:id="242" w:author="Nicholas M. Pajewski" w:date="2021-11-16T11:49:00Z"/>
        </w:trPr>
        <w:tc>
          <w:tcPr>
            <w:tcW w:w="391" w:type="dxa"/>
            <w:tcBorders>
              <w:top w:val="nil"/>
              <w:left w:val="nil"/>
              <w:bottom w:val="nil"/>
              <w:right w:val="nil"/>
            </w:tcBorders>
            <w:shd w:val="clear" w:color="auto" w:fill="auto"/>
            <w:noWrap/>
            <w:vAlign w:val="bottom"/>
            <w:hideMark/>
          </w:tcPr>
          <w:p w14:paraId="3E12F26E" w14:textId="77777777" w:rsidR="00090BF4" w:rsidRPr="00090BF4" w:rsidRDefault="00090BF4" w:rsidP="00090BF4">
            <w:pPr>
              <w:spacing w:after="0" w:line="240" w:lineRule="auto"/>
              <w:rPr>
                <w:ins w:id="243" w:author="Nicholas M. Pajewski" w:date="2021-11-16T11:49:00Z"/>
                <w:rFonts w:eastAsia="Times New Roman" w:cs="Calibri"/>
                <w:color w:val="000000"/>
              </w:rPr>
            </w:pPr>
            <w:ins w:id="244" w:author="Nicholas M. Pajewski" w:date="2021-11-16T11:49:00Z">
              <w:r w:rsidRPr="00090BF4">
                <w:rPr>
                  <w:rFonts w:eastAsia="Times New Roman" w:cs="Calibri"/>
                  <w:color w:val="000000"/>
                </w:rPr>
                <w:t>I50.43</w:t>
              </w:r>
            </w:ins>
          </w:p>
        </w:tc>
        <w:tc>
          <w:tcPr>
            <w:tcW w:w="8969" w:type="dxa"/>
            <w:tcBorders>
              <w:top w:val="nil"/>
              <w:left w:val="nil"/>
              <w:bottom w:val="nil"/>
              <w:right w:val="nil"/>
            </w:tcBorders>
            <w:shd w:val="clear" w:color="auto" w:fill="auto"/>
            <w:noWrap/>
            <w:vAlign w:val="bottom"/>
            <w:hideMark/>
          </w:tcPr>
          <w:p w14:paraId="77EB3DA0" w14:textId="77777777" w:rsidR="00090BF4" w:rsidRPr="00090BF4" w:rsidRDefault="00090BF4" w:rsidP="00090BF4">
            <w:pPr>
              <w:spacing w:after="0" w:line="240" w:lineRule="auto"/>
              <w:rPr>
                <w:ins w:id="245" w:author="Nicholas M. Pajewski" w:date="2021-11-16T11:49:00Z"/>
                <w:rFonts w:eastAsia="Times New Roman" w:cs="Calibri"/>
                <w:color w:val="000000"/>
              </w:rPr>
            </w:pPr>
            <w:ins w:id="246" w:author="Nicholas M. Pajewski" w:date="2021-11-16T11:49:00Z">
              <w:r w:rsidRPr="00090BF4">
                <w:rPr>
                  <w:rFonts w:eastAsia="Times New Roman" w:cs="Calibri"/>
                  <w:color w:val="000000"/>
                </w:rPr>
                <w:t>Acute on chronic combined systolic (congestive) and diastolic (congestive) heart failure</w:t>
              </w:r>
            </w:ins>
          </w:p>
        </w:tc>
      </w:tr>
      <w:tr w:rsidR="00090BF4" w:rsidRPr="00090BF4" w14:paraId="743CE43F" w14:textId="77777777" w:rsidTr="00090BF4">
        <w:trPr>
          <w:trHeight w:val="288"/>
          <w:ins w:id="247" w:author="Nicholas M. Pajewski" w:date="2021-11-16T11:49:00Z"/>
        </w:trPr>
        <w:tc>
          <w:tcPr>
            <w:tcW w:w="391" w:type="dxa"/>
            <w:tcBorders>
              <w:top w:val="nil"/>
              <w:left w:val="nil"/>
              <w:bottom w:val="nil"/>
              <w:right w:val="nil"/>
            </w:tcBorders>
            <w:shd w:val="clear" w:color="auto" w:fill="auto"/>
            <w:noWrap/>
            <w:vAlign w:val="bottom"/>
            <w:hideMark/>
          </w:tcPr>
          <w:p w14:paraId="489CFF14" w14:textId="77777777" w:rsidR="00090BF4" w:rsidRPr="00090BF4" w:rsidRDefault="00090BF4" w:rsidP="00090BF4">
            <w:pPr>
              <w:spacing w:after="0" w:line="240" w:lineRule="auto"/>
              <w:rPr>
                <w:ins w:id="248" w:author="Nicholas M. Pajewski" w:date="2021-11-16T11:49:00Z"/>
                <w:rFonts w:eastAsia="Times New Roman" w:cs="Calibri"/>
                <w:color w:val="000000"/>
              </w:rPr>
            </w:pPr>
            <w:ins w:id="249" w:author="Nicholas M. Pajewski" w:date="2021-11-16T11:49:00Z">
              <w:r w:rsidRPr="00090BF4">
                <w:rPr>
                  <w:rFonts w:eastAsia="Times New Roman" w:cs="Calibri"/>
                  <w:color w:val="000000"/>
                </w:rPr>
                <w:t>I50.9</w:t>
              </w:r>
            </w:ins>
          </w:p>
        </w:tc>
        <w:tc>
          <w:tcPr>
            <w:tcW w:w="8969" w:type="dxa"/>
            <w:tcBorders>
              <w:top w:val="nil"/>
              <w:left w:val="nil"/>
              <w:bottom w:val="nil"/>
              <w:right w:val="nil"/>
            </w:tcBorders>
            <w:shd w:val="clear" w:color="auto" w:fill="auto"/>
            <w:noWrap/>
            <w:vAlign w:val="bottom"/>
            <w:hideMark/>
          </w:tcPr>
          <w:p w14:paraId="49F26C98" w14:textId="77777777" w:rsidR="00090BF4" w:rsidRPr="00090BF4" w:rsidRDefault="00090BF4" w:rsidP="00090BF4">
            <w:pPr>
              <w:spacing w:after="0" w:line="240" w:lineRule="auto"/>
              <w:rPr>
                <w:ins w:id="250" w:author="Nicholas M. Pajewski" w:date="2021-11-16T11:49:00Z"/>
                <w:rFonts w:eastAsia="Times New Roman" w:cs="Calibri"/>
                <w:color w:val="000000"/>
              </w:rPr>
            </w:pPr>
            <w:ins w:id="251" w:author="Nicholas M. Pajewski" w:date="2021-11-16T11:49:00Z">
              <w:r w:rsidRPr="00090BF4">
                <w:rPr>
                  <w:rFonts w:eastAsia="Times New Roman" w:cs="Calibri"/>
                  <w:color w:val="000000"/>
                </w:rPr>
                <w:t>Heart failure, unspecified</w:t>
              </w:r>
            </w:ins>
          </w:p>
        </w:tc>
      </w:tr>
    </w:tbl>
    <w:p w14:paraId="78431F45" w14:textId="77777777" w:rsidR="00090BF4" w:rsidRDefault="00090BF4" w:rsidP="002E04C7">
      <w:pPr>
        <w:spacing w:line="240" w:lineRule="auto"/>
        <w:contextualSpacing/>
        <w:rPr>
          <w:ins w:id="252" w:author="Nicholas M. Pajewski" w:date="2021-11-16T11:49:00Z"/>
          <w:rFonts w:ascii="Arial" w:eastAsia="Times New Roman" w:hAnsi="Arial" w:cs="Arial"/>
        </w:rPr>
      </w:pPr>
    </w:p>
    <w:p w14:paraId="327CEFD4" w14:textId="77777777" w:rsidR="00090BF4" w:rsidRDefault="00090BF4" w:rsidP="002E04C7">
      <w:pPr>
        <w:spacing w:line="240" w:lineRule="auto"/>
        <w:contextualSpacing/>
        <w:rPr>
          <w:rFonts w:ascii="Arial" w:eastAsia="Times New Roman" w:hAnsi="Arial" w:cs="Arial"/>
        </w:rPr>
      </w:pPr>
    </w:p>
    <w:p w14:paraId="207AF087" w14:textId="3E3F3E66" w:rsidR="00377E41" w:rsidRDefault="00377E41" w:rsidP="002E04C7">
      <w:pPr>
        <w:spacing w:line="240" w:lineRule="auto"/>
        <w:contextualSpacing/>
        <w:rPr>
          <w:rFonts w:ascii="Arial" w:hAnsi="Arial" w:cs="Arial"/>
          <w:color w:val="000000"/>
          <w:u w:val="single"/>
        </w:rPr>
      </w:pPr>
      <w:r>
        <w:rPr>
          <w:rFonts w:ascii="Arial" w:hAnsi="Arial" w:cs="Arial"/>
          <w:color w:val="000000"/>
          <w:u w:val="single"/>
        </w:rPr>
        <w:t>Model Development</w:t>
      </w:r>
    </w:p>
    <w:p w14:paraId="1B4993FE" w14:textId="70BF2EF1" w:rsidR="00427924" w:rsidRDefault="00427924" w:rsidP="002E04C7">
      <w:pPr>
        <w:spacing w:line="240" w:lineRule="auto"/>
        <w:contextualSpacing/>
        <w:rPr>
          <w:rFonts w:ascii="Arial" w:hAnsi="Arial" w:cs="Arial"/>
          <w:color w:val="000000"/>
          <w:u w:val="single"/>
        </w:rPr>
      </w:pPr>
    </w:p>
    <w:p w14:paraId="7178D22D" w14:textId="2865843E" w:rsidR="00427924" w:rsidRPr="00427924" w:rsidRDefault="00427924" w:rsidP="002E04C7">
      <w:pPr>
        <w:spacing w:line="240" w:lineRule="auto"/>
        <w:contextualSpacing/>
        <w:rPr>
          <w:rFonts w:ascii="Arial" w:hAnsi="Arial" w:cs="Arial"/>
          <w:color w:val="000000"/>
        </w:rPr>
      </w:pPr>
      <w:r>
        <w:rPr>
          <w:rFonts w:ascii="Arial" w:hAnsi="Arial" w:cs="Arial"/>
          <w:color w:val="000000"/>
        </w:rPr>
        <w:t>Before taking any steps in model development, we will set aside 30% of our data for validation. The remaining 70% of our data will be used for derivation</w:t>
      </w:r>
      <w:r w:rsidR="00CF23B1">
        <w:rPr>
          <w:rFonts w:ascii="Arial" w:hAnsi="Arial" w:cs="Arial"/>
          <w:color w:val="000000"/>
        </w:rPr>
        <w:t xml:space="preserve"> of a 5-year risk prediction model for incident HF</w:t>
      </w:r>
      <w:r>
        <w:rPr>
          <w:rFonts w:ascii="Arial" w:hAnsi="Arial" w:cs="Arial"/>
          <w:color w:val="000000"/>
        </w:rPr>
        <w:t xml:space="preserve">. </w:t>
      </w:r>
    </w:p>
    <w:p w14:paraId="084ECB88" w14:textId="51E2C2DF" w:rsidR="00377E41" w:rsidRDefault="00377E41" w:rsidP="002E04C7">
      <w:pPr>
        <w:spacing w:line="240" w:lineRule="auto"/>
        <w:contextualSpacing/>
        <w:rPr>
          <w:rFonts w:ascii="Arial" w:hAnsi="Arial" w:cs="Arial"/>
          <w:color w:val="000000"/>
          <w:u w:val="single"/>
        </w:rPr>
      </w:pPr>
    </w:p>
    <w:p w14:paraId="035AD422" w14:textId="2FBEA123" w:rsidR="00377E41" w:rsidRDefault="00DA64F0" w:rsidP="002E04C7">
      <w:pPr>
        <w:spacing w:line="240" w:lineRule="auto"/>
        <w:contextualSpacing/>
        <w:rPr>
          <w:rFonts w:ascii="Arial" w:hAnsi="Arial" w:cs="Arial"/>
          <w:color w:val="000000"/>
        </w:rPr>
      </w:pPr>
      <w:r w:rsidRPr="00DA64F0">
        <w:rPr>
          <w:rFonts w:ascii="Arial" w:hAnsi="Arial" w:cs="Arial"/>
          <w:color w:val="000000"/>
          <w:u w:val="single"/>
        </w:rPr>
        <w:t>Data pre-processing steps</w:t>
      </w:r>
      <w:r>
        <w:rPr>
          <w:rFonts w:ascii="Arial" w:hAnsi="Arial" w:cs="Arial"/>
          <w:color w:val="000000"/>
        </w:rPr>
        <w:t>:</w:t>
      </w:r>
      <w:r w:rsidR="00B62710">
        <w:rPr>
          <w:rFonts w:ascii="Arial" w:hAnsi="Arial" w:cs="Arial"/>
          <w:color w:val="000000"/>
        </w:rPr>
        <w:t xml:space="preserve"> </w:t>
      </w:r>
      <w:r w:rsidR="00CF23B1">
        <w:rPr>
          <w:rFonts w:ascii="Arial" w:hAnsi="Arial" w:cs="Arial"/>
          <w:color w:val="000000"/>
        </w:rPr>
        <w:t xml:space="preserve">We will derive predictors based on a 2-year lookback period preceding the index date. </w:t>
      </w:r>
      <w:r w:rsidR="00BE523D">
        <w:rPr>
          <w:rFonts w:ascii="Arial" w:hAnsi="Arial" w:cs="Arial"/>
          <w:color w:val="000000"/>
        </w:rPr>
        <w:t xml:space="preserve">As the number of unique medical diagnosis, procedure, and medication codes is large, we will </w:t>
      </w:r>
      <w:r w:rsidR="00BE523D" w:rsidRPr="00BE523D">
        <w:rPr>
          <w:rFonts w:ascii="Arial" w:hAnsi="Arial" w:cs="Arial"/>
          <w:color w:val="000000"/>
        </w:rPr>
        <w:t>use standard medical concept groupers</w:t>
      </w:r>
      <w:r w:rsidR="00BE523D">
        <w:rPr>
          <w:rFonts w:ascii="Arial" w:hAnsi="Arial" w:cs="Arial"/>
          <w:color w:val="000000"/>
        </w:rPr>
        <w:t xml:space="preserve"> to group codes </w:t>
      </w:r>
      <w:r w:rsidR="00CF23B1">
        <w:rPr>
          <w:rFonts w:ascii="Arial" w:hAnsi="Arial" w:cs="Arial"/>
          <w:color w:val="000000"/>
        </w:rPr>
        <w:t xml:space="preserve">documented during the lookback period </w:t>
      </w:r>
      <w:r w:rsidR="00BE523D">
        <w:rPr>
          <w:rFonts w:ascii="Arial" w:hAnsi="Arial" w:cs="Arial"/>
          <w:color w:val="000000"/>
        </w:rPr>
        <w:t xml:space="preserve">into </w:t>
      </w:r>
      <w:r w:rsidR="00997E57">
        <w:rPr>
          <w:rFonts w:ascii="Arial" w:hAnsi="Arial" w:cs="Arial"/>
          <w:color w:val="000000"/>
        </w:rPr>
        <w:t>overarching concepts</w:t>
      </w:r>
      <w:r w:rsidR="00BE523D" w:rsidRPr="00BE523D">
        <w:rPr>
          <w:rFonts w:ascii="Arial" w:hAnsi="Arial" w:cs="Arial"/>
          <w:color w:val="000000"/>
        </w:rPr>
        <w:t xml:space="preserve">. </w:t>
      </w:r>
      <w:commentRangeStart w:id="253"/>
      <w:r w:rsidR="00BE523D" w:rsidRPr="00BE523D">
        <w:rPr>
          <w:rFonts w:ascii="Arial" w:hAnsi="Arial" w:cs="Arial"/>
          <w:color w:val="000000"/>
        </w:rPr>
        <w:t xml:space="preserve">ICD-9 diagnosis codes </w:t>
      </w:r>
      <w:r w:rsidR="002737CB">
        <w:rPr>
          <w:rFonts w:ascii="Arial" w:hAnsi="Arial" w:cs="Arial"/>
          <w:color w:val="000000"/>
        </w:rPr>
        <w:t>can</w:t>
      </w:r>
      <w:r w:rsidR="00BE523D">
        <w:rPr>
          <w:rFonts w:ascii="Arial" w:hAnsi="Arial" w:cs="Arial"/>
          <w:color w:val="000000"/>
        </w:rPr>
        <w:t xml:space="preserve"> </w:t>
      </w:r>
      <w:r w:rsidR="00BE523D" w:rsidRPr="00BE523D">
        <w:rPr>
          <w:rFonts w:ascii="Arial" w:hAnsi="Arial" w:cs="Arial"/>
          <w:color w:val="000000"/>
        </w:rPr>
        <w:t xml:space="preserve">be grouped by the Clinical Classification Software diagnosis grouper into 283 </w:t>
      </w:r>
      <w:r w:rsidR="00997E57">
        <w:rPr>
          <w:rFonts w:ascii="Arial" w:hAnsi="Arial" w:cs="Arial"/>
          <w:color w:val="000000"/>
        </w:rPr>
        <w:t>concepts</w:t>
      </w:r>
      <w:r w:rsidR="00BE523D" w:rsidRPr="00BE523D">
        <w:rPr>
          <w:rFonts w:ascii="Arial" w:hAnsi="Arial" w:cs="Arial"/>
          <w:color w:val="000000"/>
        </w:rPr>
        <w:t>,</w:t>
      </w:r>
      <w:r w:rsidR="00F753AA">
        <w:rPr>
          <w:rFonts w:ascii="Arial" w:hAnsi="Arial" w:cs="Arial"/>
          <w:color w:val="000000"/>
        </w:rPr>
        <w:fldChar w:fldCharType="begin"/>
      </w:r>
      <w:r w:rsidR="00C7224C">
        <w:rPr>
          <w:rFonts w:ascii="Arial" w:hAnsi="Arial" w:cs="Arial"/>
          <w:color w:val="000000"/>
        </w:rPr>
        <w:instrText xml:space="preserve"> ADDIN ZOTERO_ITEM CSL_CITATION {"citationID":"VYGaTm84","properties":{"formattedCitation":"\\super 31\\nosupersub{}","plainCitation":"31","noteIndex":0},"citationItems":[{"id":1362,"uris":["http://zotero.org/users/4391561/items/F2RLBVC5"],"uri":["http://zotero.org/users/4391561/items/F2RLBVC5"],"itemData":{"id":1362,"type":"article","source":"Google Scholar","title":"Clinical classifications software (CCS) for ICD-9-CM","title-short":"Healthcare Cost and Utilization Project","URL":"https://www.hcup-us.ahrq.gov/toolssoftware/ccs/ccs.jsp","accessed":{"date-parts":[["2021",11,9]]},"issued":{"date-parts":[["2018"]]}}}],"schema":"https://github.com/citation-style-language/schema/raw/master/csl-citation.json"} </w:instrText>
      </w:r>
      <w:r w:rsidR="00F753AA">
        <w:rPr>
          <w:rFonts w:ascii="Arial" w:hAnsi="Arial" w:cs="Arial"/>
          <w:color w:val="000000"/>
        </w:rPr>
        <w:fldChar w:fldCharType="separate"/>
      </w:r>
      <w:r w:rsidR="00C7224C" w:rsidRPr="00C7224C">
        <w:rPr>
          <w:rFonts w:ascii="Arial" w:hAnsi="Arial" w:cs="Arial"/>
          <w:szCs w:val="24"/>
          <w:vertAlign w:val="superscript"/>
        </w:rPr>
        <w:t>31</w:t>
      </w:r>
      <w:r w:rsidR="00F753AA">
        <w:rPr>
          <w:rFonts w:ascii="Arial" w:hAnsi="Arial" w:cs="Arial"/>
          <w:color w:val="000000"/>
        </w:rPr>
        <w:fldChar w:fldCharType="end"/>
      </w:r>
      <w:r w:rsidR="00BE523D" w:rsidRPr="00BE523D">
        <w:rPr>
          <w:rFonts w:ascii="Arial" w:hAnsi="Arial" w:cs="Arial"/>
          <w:color w:val="000000"/>
        </w:rPr>
        <w:t xml:space="preserve"> medication codes can be grouped by the Generic Product Identifier</w:t>
      </w:r>
      <w:r w:rsidR="002737CB">
        <w:rPr>
          <w:rFonts w:ascii="Arial" w:hAnsi="Arial" w:cs="Arial"/>
          <w:color w:val="000000"/>
        </w:rPr>
        <w:t xml:space="preserve"> </w:t>
      </w:r>
      <w:r w:rsidR="00BE523D" w:rsidRPr="00BE523D">
        <w:rPr>
          <w:rFonts w:ascii="Arial" w:hAnsi="Arial" w:cs="Arial"/>
          <w:color w:val="000000"/>
        </w:rPr>
        <w:t xml:space="preserve">into 96 </w:t>
      </w:r>
      <w:r w:rsidR="00997E57">
        <w:rPr>
          <w:rFonts w:ascii="Arial" w:hAnsi="Arial" w:cs="Arial"/>
          <w:color w:val="000000"/>
        </w:rPr>
        <w:t>concepts</w:t>
      </w:r>
      <w:r w:rsidR="00BE523D" w:rsidRPr="00BE523D">
        <w:rPr>
          <w:rFonts w:ascii="Arial" w:hAnsi="Arial" w:cs="Arial"/>
          <w:color w:val="000000"/>
        </w:rPr>
        <w:t>,</w:t>
      </w:r>
      <w:r w:rsidR="002737CB">
        <w:rPr>
          <w:rFonts w:ascii="Arial" w:hAnsi="Arial" w:cs="Arial"/>
          <w:color w:val="000000"/>
        </w:rPr>
        <w:fldChar w:fldCharType="begin"/>
      </w:r>
      <w:r w:rsidR="00C7224C">
        <w:rPr>
          <w:rFonts w:ascii="Arial" w:hAnsi="Arial" w:cs="Arial"/>
          <w:color w:val="000000"/>
        </w:rPr>
        <w:instrText xml:space="preserve"> ADDIN ZOTERO_ITEM CSL_CITATION {"citationID":"VxDeRktQ","properties":{"formattedCitation":"\\super 32\\nosupersub{}","plainCitation":"32","noteIndex":0},"citationItems":[{"id":1363,"uris":["http://zotero.org/users/4391561/items/HC5RRVCQ"],"uri":["http://zotero.org/users/4391561/items/HC5RRVCQ"],"itemData":{"id":1363,"type":"article","abstract":"Medi-Span provides the foundation for building your healthcare organization’s database with a core drug database including MED-File that codifies basic drug attributes for use in a variety of embedded systems. Learn about the Medical Condition Picklist File.","language":"en","title":"Medi-Span Electronic Drug File (MED-File) v2. Wolters Kluwer Clinical Drug Information.","URL":"https://www.wolterskluwer.com/en/solutions/medi-span/medi-span/drug-data/core-drug-data-and-picklists","accessed":{"date-parts":[["2021",11,9]]}}}],"schema":"https://github.com/citation-style-language/schema/raw/master/csl-citation.json"} </w:instrText>
      </w:r>
      <w:r w:rsidR="002737CB">
        <w:rPr>
          <w:rFonts w:ascii="Arial" w:hAnsi="Arial" w:cs="Arial"/>
          <w:color w:val="000000"/>
        </w:rPr>
        <w:fldChar w:fldCharType="separate"/>
      </w:r>
      <w:r w:rsidR="00C7224C" w:rsidRPr="00C7224C">
        <w:rPr>
          <w:rFonts w:ascii="Arial" w:hAnsi="Arial" w:cs="Arial"/>
          <w:szCs w:val="24"/>
          <w:vertAlign w:val="superscript"/>
        </w:rPr>
        <w:t>32</w:t>
      </w:r>
      <w:r w:rsidR="002737CB">
        <w:rPr>
          <w:rFonts w:ascii="Arial" w:hAnsi="Arial" w:cs="Arial"/>
          <w:color w:val="000000"/>
        </w:rPr>
        <w:fldChar w:fldCharType="end"/>
      </w:r>
      <w:r w:rsidR="00BE523D" w:rsidRPr="00BE523D">
        <w:rPr>
          <w:rFonts w:ascii="Arial" w:hAnsi="Arial" w:cs="Arial"/>
          <w:color w:val="000000"/>
        </w:rPr>
        <w:t xml:space="preserve"> and </w:t>
      </w:r>
      <w:r w:rsidR="00997E57" w:rsidRPr="00997E57">
        <w:rPr>
          <w:rFonts w:ascii="Arial" w:hAnsi="Arial" w:cs="Arial"/>
          <w:color w:val="000000"/>
        </w:rPr>
        <w:t>Current Procedural Terminology</w:t>
      </w:r>
      <w:r w:rsidR="00997E57" w:rsidRPr="00BE523D">
        <w:rPr>
          <w:rFonts w:ascii="Arial" w:hAnsi="Arial" w:cs="Arial"/>
          <w:color w:val="000000"/>
        </w:rPr>
        <w:t xml:space="preserve"> </w:t>
      </w:r>
      <w:r w:rsidR="00BE523D" w:rsidRPr="00BE523D">
        <w:rPr>
          <w:rFonts w:ascii="Arial" w:hAnsi="Arial" w:cs="Arial"/>
          <w:color w:val="000000"/>
        </w:rPr>
        <w:t xml:space="preserve">codes can be grouped by the </w:t>
      </w:r>
      <w:r w:rsidR="00997E57" w:rsidRPr="00BE523D">
        <w:rPr>
          <w:rFonts w:ascii="Arial" w:hAnsi="Arial" w:cs="Arial"/>
          <w:color w:val="000000"/>
        </w:rPr>
        <w:t xml:space="preserve">Clinical Classification Software </w:t>
      </w:r>
      <w:r w:rsidR="00BE523D" w:rsidRPr="00BE523D">
        <w:rPr>
          <w:rFonts w:ascii="Arial" w:hAnsi="Arial" w:cs="Arial"/>
          <w:color w:val="000000"/>
        </w:rPr>
        <w:t xml:space="preserve">procedure grouper into 244 </w:t>
      </w:r>
      <w:r w:rsidR="00997E57">
        <w:rPr>
          <w:rFonts w:ascii="Arial" w:hAnsi="Arial" w:cs="Arial"/>
          <w:color w:val="000000"/>
        </w:rPr>
        <w:t>concepts</w:t>
      </w:r>
      <w:r w:rsidR="00BE523D" w:rsidRPr="00BE523D">
        <w:rPr>
          <w:rFonts w:ascii="Arial" w:hAnsi="Arial" w:cs="Arial"/>
          <w:color w:val="000000"/>
        </w:rPr>
        <w:t>.</w:t>
      </w:r>
      <w:r w:rsidR="002737CB">
        <w:rPr>
          <w:rFonts w:ascii="Arial" w:hAnsi="Arial" w:cs="Arial"/>
          <w:color w:val="000000"/>
        </w:rPr>
        <w:fldChar w:fldCharType="begin"/>
      </w:r>
      <w:r w:rsidR="00C7224C">
        <w:rPr>
          <w:rFonts w:ascii="Arial" w:hAnsi="Arial" w:cs="Arial"/>
          <w:color w:val="000000"/>
        </w:rPr>
        <w:instrText xml:space="preserve"> ADDIN ZOTERO_ITEM CSL_CITATION {"citationID":"vzJPLwW3","properties":{"formattedCitation":"\\super 33\\nosupersub{}","plainCitation":"33","noteIndex":0},"citationItems":[{"id":1365,"uris":["http://zotero.org/users/4391561/items/6TFRB7KK"],"uri":["http://zotero.org/users/4391561/items/6TFRB7KK"],"itemData":{"id":1365,"type":"article","title":"HCUP-US Tools and Software Page CCS-Services and Procedures. Agency for Healthcare Research and Quality.","URL":"https://www.hcup-us.ahrq.gov/toolssoftware/ccs_svcsproc/ccssvcproc.jsp","accessed":{"date-parts":[["2021",11,9]]}}}],"schema":"https://github.com/citation-style-language/schema/raw/master/csl-citation.json"} </w:instrText>
      </w:r>
      <w:r w:rsidR="002737CB">
        <w:rPr>
          <w:rFonts w:ascii="Arial" w:hAnsi="Arial" w:cs="Arial"/>
          <w:color w:val="000000"/>
        </w:rPr>
        <w:fldChar w:fldCharType="separate"/>
      </w:r>
      <w:r w:rsidR="00C7224C" w:rsidRPr="00C7224C">
        <w:rPr>
          <w:rFonts w:ascii="Arial" w:hAnsi="Arial" w:cs="Arial"/>
          <w:szCs w:val="24"/>
          <w:vertAlign w:val="superscript"/>
        </w:rPr>
        <w:t>33</w:t>
      </w:r>
      <w:r w:rsidR="002737CB">
        <w:rPr>
          <w:rFonts w:ascii="Arial" w:hAnsi="Arial" w:cs="Arial"/>
          <w:color w:val="000000"/>
        </w:rPr>
        <w:fldChar w:fldCharType="end"/>
      </w:r>
      <w:r w:rsidR="00997E57">
        <w:rPr>
          <w:rFonts w:ascii="Arial" w:hAnsi="Arial" w:cs="Arial"/>
          <w:color w:val="000000"/>
        </w:rPr>
        <w:t xml:space="preserve"> </w:t>
      </w:r>
      <w:r w:rsidR="00CF23B1">
        <w:rPr>
          <w:rFonts w:ascii="Arial" w:hAnsi="Arial" w:cs="Arial"/>
          <w:color w:val="000000"/>
        </w:rPr>
        <w:t>We will</w:t>
      </w:r>
      <w:r w:rsidR="00997E57">
        <w:rPr>
          <w:rFonts w:ascii="Arial" w:hAnsi="Arial" w:cs="Arial"/>
          <w:color w:val="000000"/>
        </w:rPr>
        <w:t xml:space="preserve"> count the number of diagnoses, </w:t>
      </w:r>
      <w:r w:rsidR="00F0205F">
        <w:rPr>
          <w:rFonts w:ascii="Arial" w:hAnsi="Arial" w:cs="Arial"/>
          <w:color w:val="000000"/>
        </w:rPr>
        <w:t>procedures</w:t>
      </w:r>
      <w:r w:rsidR="00997E57">
        <w:rPr>
          <w:rFonts w:ascii="Arial" w:hAnsi="Arial" w:cs="Arial"/>
          <w:color w:val="000000"/>
        </w:rPr>
        <w:t>, and medications in each concept for each patient</w:t>
      </w:r>
      <w:r w:rsidR="0010519F">
        <w:rPr>
          <w:rFonts w:ascii="Arial" w:hAnsi="Arial" w:cs="Arial"/>
          <w:color w:val="000000"/>
        </w:rPr>
        <w:t xml:space="preserve"> during the lookback period</w:t>
      </w:r>
      <w:r w:rsidR="00997E57">
        <w:rPr>
          <w:rFonts w:ascii="Arial" w:hAnsi="Arial" w:cs="Arial"/>
          <w:color w:val="000000"/>
        </w:rPr>
        <w:t>.</w:t>
      </w:r>
      <w:commentRangeEnd w:id="253"/>
      <w:r w:rsidR="00632C52">
        <w:rPr>
          <w:rStyle w:val="CommentReference"/>
        </w:rPr>
        <w:commentReference w:id="253"/>
      </w:r>
      <w:r w:rsidR="00E92126">
        <w:rPr>
          <w:rFonts w:ascii="Arial" w:hAnsi="Arial" w:cs="Arial"/>
          <w:color w:val="000000"/>
        </w:rPr>
        <w:t xml:space="preserve"> For each numeric laboratory value, we will estimate the mean and slope of the value during the lookback period</w:t>
      </w:r>
      <w:r w:rsidR="006A6A09">
        <w:rPr>
          <w:rFonts w:ascii="Arial" w:hAnsi="Arial" w:cs="Arial"/>
          <w:color w:val="000000"/>
        </w:rPr>
        <w:t>, yielding 2 predictors for each laboratory measurement (e.g., mean and slope of systolic blood pressure during the lookback period)</w:t>
      </w:r>
      <w:r w:rsidR="000647A8">
        <w:rPr>
          <w:rFonts w:ascii="Arial" w:hAnsi="Arial" w:cs="Arial"/>
          <w:color w:val="000000"/>
        </w:rPr>
        <w:t xml:space="preserve">, with a missing slope value when one or fewer measurements were present. </w:t>
      </w:r>
      <w:r w:rsidR="005963CE">
        <w:rPr>
          <w:rFonts w:ascii="Arial" w:hAnsi="Arial" w:cs="Arial"/>
          <w:color w:val="000000"/>
        </w:rPr>
        <w:t xml:space="preserve">The same strategy will be applied to numeric variables pertaining to </w:t>
      </w:r>
      <w:r w:rsidR="005963CE">
        <w:rPr>
          <w:rFonts w:ascii="Arial" w:hAnsi="Arial" w:cs="Arial"/>
          <w:color w:val="000000"/>
        </w:rPr>
        <w:lastRenderedPageBreak/>
        <w:t xml:space="preserve">census and income information, with a slope of 0 if there is no documented change during the 2-year lookback period. Missing values </w:t>
      </w:r>
      <w:r w:rsidR="00DB0778">
        <w:rPr>
          <w:rFonts w:ascii="Arial" w:hAnsi="Arial" w:cs="Arial"/>
          <w:color w:val="000000"/>
        </w:rPr>
        <w:t xml:space="preserve">for continuous and categorical variables </w:t>
      </w:r>
      <w:r w:rsidR="005963CE">
        <w:rPr>
          <w:rFonts w:ascii="Arial" w:hAnsi="Arial" w:cs="Arial"/>
          <w:color w:val="000000"/>
        </w:rPr>
        <w:t>will be imputed to the mean</w:t>
      </w:r>
      <w:r w:rsidR="00DB0778">
        <w:rPr>
          <w:rFonts w:ascii="Arial" w:hAnsi="Arial" w:cs="Arial"/>
          <w:color w:val="000000"/>
        </w:rPr>
        <w:t xml:space="preserve"> and mode, respectively</w:t>
      </w:r>
      <w:r w:rsidR="005963CE">
        <w:rPr>
          <w:rFonts w:ascii="Arial" w:hAnsi="Arial" w:cs="Arial"/>
          <w:color w:val="000000"/>
        </w:rPr>
        <w:t xml:space="preserve">, </w:t>
      </w:r>
      <w:r w:rsidR="000647A8" w:rsidRPr="000647A8">
        <w:rPr>
          <w:rFonts w:ascii="Arial" w:hAnsi="Arial" w:cs="Arial"/>
          <w:color w:val="000000"/>
        </w:rPr>
        <w:t>a</w:t>
      </w:r>
      <w:r w:rsidR="00DB0778">
        <w:rPr>
          <w:rFonts w:ascii="Arial" w:hAnsi="Arial" w:cs="Arial"/>
          <w:color w:val="000000"/>
        </w:rPr>
        <w:t xml:space="preserve">s this method has been shown to produce </w:t>
      </w:r>
      <w:r w:rsidR="000647A8" w:rsidRPr="000647A8">
        <w:rPr>
          <w:rFonts w:ascii="Arial" w:hAnsi="Arial" w:cs="Arial"/>
          <w:color w:val="000000"/>
        </w:rPr>
        <w:t xml:space="preserve">consistent </w:t>
      </w:r>
      <w:r w:rsidR="00DB0778">
        <w:rPr>
          <w:rFonts w:ascii="Arial" w:hAnsi="Arial" w:cs="Arial"/>
          <w:color w:val="000000"/>
        </w:rPr>
        <w:t xml:space="preserve">prediction </w:t>
      </w:r>
      <w:r w:rsidR="000647A8" w:rsidRPr="000647A8">
        <w:rPr>
          <w:rFonts w:ascii="Arial" w:hAnsi="Arial" w:cs="Arial"/>
          <w:color w:val="000000"/>
        </w:rPr>
        <w:t>models when missing values are not informative</w:t>
      </w:r>
      <w:r w:rsidR="000647A8">
        <w:rPr>
          <w:rFonts w:ascii="Arial" w:hAnsi="Arial" w:cs="Arial"/>
          <w:color w:val="000000"/>
        </w:rPr>
        <w:t>.</w:t>
      </w:r>
      <w:r w:rsidR="000647A8">
        <w:rPr>
          <w:rFonts w:ascii="Arial" w:hAnsi="Arial" w:cs="Arial"/>
          <w:color w:val="000000"/>
        </w:rPr>
        <w:fldChar w:fldCharType="begin"/>
      </w:r>
      <w:r w:rsidR="00C7224C">
        <w:rPr>
          <w:rFonts w:ascii="Arial" w:hAnsi="Arial" w:cs="Arial"/>
          <w:color w:val="000000"/>
        </w:rPr>
        <w:instrText xml:space="preserve"> ADDIN ZOTERO_ITEM CSL_CITATION {"citationID":"nQ9xovYq","properties":{"formattedCitation":"\\super 34\\nosupersub{}","plainCitation":"34","noteIndex":0},"citationItems":[{"id":1367,"uris":["http://zotero.org/users/4391561/items/IHYFD7U7"],"uri":["http://zotero.org/users/4391561/items/IHYFD7U7"],"itemData":{"id":1367,"type":"article-journal","container-title":"arXiv preprint arXiv:1902.06931","source":"Google Scholar","title":"On the consistency of supervised learning with missing values","author":[{"family":"Josse","given":"Julie"},{"family":"Prost","given":"Nicolas"},{"family":"Scornet","given":"Erwan"},{"family":"Varoquaux","given":"Gaël"}],"issued":{"date-parts":[["2019"]]}}}],"schema":"https://github.com/citation-style-language/schema/raw/master/csl-citation.json"} </w:instrText>
      </w:r>
      <w:r w:rsidR="000647A8">
        <w:rPr>
          <w:rFonts w:ascii="Arial" w:hAnsi="Arial" w:cs="Arial"/>
          <w:color w:val="000000"/>
        </w:rPr>
        <w:fldChar w:fldCharType="separate"/>
      </w:r>
      <w:r w:rsidR="00C7224C" w:rsidRPr="00C7224C">
        <w:rPr>
          <w:rFonts w:ascii="Arial" w:hAnsi="Arial" w:cs="Arial"/>
          <w:szCs w:val="24"/>
          <w:vertAlign w:val="superscript"/>
        </w:rPr>
        <w:t>34</w:t>
      </w:r>
      <w:r w:rsidR="000647A8">
        <w:rPr>
          <w:rFonts w:ascii="Arial" w:hAnsi="Arial" w:cs="Arial"/>
          <w:color w:val="000000"/>
        </w:rPr>
        <w:fldChar w:fldCharType="end"/>
      </w:r>
      <w:r w:rsidR="00475FF5">
        <w:rPr>
          <w:rFonts w:ascii="Arial" w:hAnsi="Arial" w:cs="Arial"/>
          <w:color w:val="000000"/>
        </w:rPr>
        <w:t xml:space="preserve"> Last, a subset of the 20 most important predictor variables will be selected using permutation importance.</w:t>
      </w:r>
    </w:p>
    <w:p w14:paraId="50914679" w14:textId="7049672C" w:rsidR="000647A8" w:rsidRDefault="000647A8" w:rsidP="002E04C7">
      <w:pPr>
        <w:spacing w:line="240" w:lineRule="auto"/>
        <w:contextualSpacing/>
        <w:rPr>
          <w:rFonts w:ascii="Arial" w:hAnsi="Arial" w:cs="Arial"/>
          <w:color w:val="000000"/>
        </w:rPr>
      </w:pPr>
    </w:p>
    <w:p w14:paraId="5B9FF124" w14:textId="3693F107" w:rsidR="00FA6F64" w:rsidRDefault="00427924" w:rsidP="002E04C7">
      <w:pPr>
        <w:spacing w:line="240" w:lineRule="auto"/>
        <w:contextualSpacing/>
        <w:rPr>
          <w:rFonts w:ascii="Arial" w:hAnsi="Arial" w:cs="Arial"/>
          <w:color w:val="000000"/>
        </w:rPr>
      </w:pPr>
      <w:r w:rsidRPr="00427924">
        <w:rPr>
          <w:rFonts w:ascii="Arial" w:hAnsi="Arial" w:cs="Arial"/>
          <w:color w:val="000000"/>
          <w:u w:val="single"/>
        </w:rPr>
        <w:t>Tuning</w:t>
      </w:r>
      <w:r>
        <w:rPr>
          <w:rFonts w:ascii="Arial" w:hAnsi="Arial" w:cs="Arial"/>
          <w:color w:val="000000"/>
        </w:rPr>
        <w:t xml:space="preserve">: </w:t>
      </w:r>
      <w:r w:rsidR="007B494B">
        <w:rPr>
          <w:rFonts w:ascii="Arial" w:hAnsi="Arial" w:cs="Arial"/>
          <w:color w:val="000000"/>
        </w:rPr>
        <w:t xml:space="preserve">Tunable parameters for AORSF include the minimal number of events and observations required in decision tree leaves, the number of input variables included in linear combinations, and the minimal log-rank statistic required to create two new nodes in the tree. </w:t>
      </w:r>
      <w:r w:rsidR="00B66833" w:rsidRPr="00427924">
        <w:rPr>
          <w:rFonts w:ascii="Arial" w:hAnsi="Arial" w:cs="Arial"/>
          <w:color w:val="000000"/>
        </w:rPr>
        <w:t>The</w:t>
      </w:r>
      <w:r w:rsidR="007B494B">
        <w:rPr>
          <w:rFonts w:ascii="Arial" w:hAnsi="Arial" w:cs="Arial"/>
          <w:color w:val="000000"/>
        </w:rPr>
        <w:t>se parameters will be</w:t>
      </w:r>
      <w:r w:rsidR="00B66833">
        <w:rPr>
          <w:rFonts w:ascii="Arial" w:hAnsi="Arial" w:cs="Arial"/>
          <w:color w:val="000000"/>
        </w:rPr>
        <w:t xml:space="preserve"> </w:t>
      </w:r>
      <w:r w:rsidR="000647A8">
        <w:rPr>
          <w:rFonts w:ascii="Arial" w:hAnsi="Arial" w:cs="Arial"/>
          <w:color w:val="000000"/>
        </w:rPr>
        <w:t xml:space="preserve">tuned </w:t>
      </w:r>
      <w:r w:rsidR="00652721">
        <w:rPr>
          <w:rFonts w:ascii="Arial" w:hAnsi="Arial" w:cs="Arial"/>
          <w:color w:val="000000"/>
        </w:rPr>
        <w:t xml:space="preserve">with </w:t>
      </w:r>
      <w:r w:rsidR="00B66833">
        <w:rPr>
          <w:rFonts w:ascii="Arial" w:hAnsi="Arial" w:cs="Arial"/>
          <w:color w:val="000000"/>
        </w:rPr>
        <w:t xml:space="preserve">10-fold cross-validation </w:t>
      </w:r>
      <w:r w:rsidR="00652721">
        <w:rPr>
          <w:rFonts w:ascii="Arial" w:hAnsi="Arial" w:cs="Arial"/>
          <w:color w:val="000000"/>
        </w:rPr>
        <w:t>using the</w:t>
      </w:r>
      <w:r w:rsidR="00B66833">
        <w:rPr>
          <w:rFonts w:ascii="Arial" w:hAnsi="Arial" w:cs="Arial"/>
          <w:color w:val="000000"/>
        </w:rPr>
        <w:t xml:space="preserve"> derivation data.</w:t>
      </w:r>
      <w:r w:rsidR="00652721">
        <w:rPr>
          <w:rFonts w:ascii="Arial" w:hAnsi="Arial" w:cs="Arial"/>
          <w:color w:val="000000"/>
        </w:rPr>
        <w:t xml:space="preserve"> </w:t>
      </w:r>
      <w:commentRangeStart w:id="254"/>
      <w:r w:rsidR="00652721">
        <w:rPr>
          <w:rFonts w:ascii="Arial" w:hAnsi="Arial" w:cs="Arial"/>
          <w:color w:val="000000"/>
        </w:rPr>
        <w:t xml:space="preserve">We will </w:t>
      </w:r>
      <w:r w:rsidR="007B494B">
        <w:rPr>
          <w:rFonts w:ascii="Arial" w:hAnsi="Arial" w:cs="Arial"/>
          <w:color w:val="000000"/>
        </w:rPr>
        <w:t>divide the derivation data into</w:t>
      </w:r>
      <w:r w:rsidR="00652721">
        <w:rPr>
          <w:rFonts w:ascii="Arial" w:hAnsi="Arial" w:cs="Arial"/>
          <w:color w:val="000000"/>
        </w:rPr>
        <w:t xml:space="preserve"> 10 non-overlapping subsets of </w:t>
      </w:r>
      <w:r w:rsidR="007B494B">
        <w:rPr>
          <w:rFonts w:ascii="Arial" w:hAnsi="Arial" w:cs="Arial"/>
          <w:color w:val="000000"/>
        </w:rPr>
        <w:t xml:space="preserve">approximately equal size, </w:t>
      </w:r>
      <w:r w:rsidR="00652721">
        <w:rPr>
          <w:rFonts w:ascii="Arial" w:hAnsi="Arial" w:cs="Arial"/>
          <w:color w:val="000000"/>
        </w:rPr>
        <w:t xml:space="preserve">and label them </w:t>
      </w:r>
      <w:r w:rsidR="007B494B">
        <w:rPr>
          <w:rFonts w:ascii="Arial" w:hAnsi="Arial" w:cs="Arial"/>
          <w:color w:val="000000"/>
        </w:rPr>
        <w:t>‘</w:t>
      </w:r>
      <w:r w:rsidR="00652721">
        <w:rPr>
          <w:rFonts w:ascii="Arial" w:hAnsi="Arial" w:cs="Arial"/>
          <w:color w:val="000000"/>
        </w:rPr>
        <w:t>fold 1</w:t>
      </w:r>
      <w:r w:rsidR="007B494B">
        <w:rPr>
          <w:rFonts w:ascii="Arial" w:hAnsi="Arial" w:cs="Arial"/>
          <w:color w:val="000000"/>
        </w:rPr>
        <w:t>’</w:t>
      </w:r>
      <w:r w:rsidR="00652721">
        <w:rPr>
          <w:rFonts w:ascii="Arial" w:hAnsi="Arial" w:cs="Arial"/>
          <w:color w:val="000000"/>
        </w:rPr>
        <w:t xml:space="preserve"> through </w:t>
      </w:r>
      <w:r w:rsidR="007B494B">
        <w:rPr>
          <w:rFonts w:ascii="Arial" w:hAnsi="Arial" w:cs="Arial"/>
          <w:color w:val="000000"/>
        </w:rPr>
        <w:t>‘</w:t>
      </w:r>
      <w:r w:rsidR="00652721">
        <w:rPr>
          <w:rFonts w:ascii="Arial" w:hAnsi="Arial" w:cs="Arial"/>
          <w:color w:val="000000"/>
        </w:rPr>
        <w:t>fold 10</w:t>
      </w:r>
      <w:r w:rsidR="007B494B">
        <w:rPr>
          <w:rFonts w:ascii="Arial" w:hAnsi="Arial" w:cs="Arial"/>
          <w:color w:val="000000"/>
        </w:rPr>
        <w:t>’</w:t>
      </w:r>
      <w:r w:rsidR="00652721">
        <w:rPr>
          <w:rFonts w:ascii="Arial" w:hAnsi="Arial" w:cs="Arial"/>
          <w:color w:val="000000"/>
        </w:rPr>
        <w:t xml:space="preserve">. Then, one by one, we will set </w:t>
      </w:r>
      <w:r w:rsidR="00607B7B">
        <w:rPr>
          <w:rFonts w:ascii="Arial" w:hAnsi="Arial" w:cs="Arial"/>
          <w:color w:val="000000"/>
        </w:rPr>
        <w:t>1</w:t>
      </w:r>
      <w:r w:rsidR="00652721">
        <w:rPr>
          <w:rFonts w:ascii="Arial" w:hAnsi="Arial" w:cs="Arial"/>
          <w:color w:val="000000"/>
        </w:rPr>
        <w:t xml:space="preserve"> fold aside as testing data</w:t>
      </w:r>
      <w:r w:rsidR="00607B7B">
        <w:rPr>
          <w:rFonts w:ascii="Arial" w:hAnsi="Arial" w:cs="Arial"/>
          <w:color w:val="000000"/>
        </w:rPr>
        <w:t>, and use the remaining 9 folds as training data.</w:t>
      </w:r>
      <w:commentRangeEnd w:id="254"/>
      <w:r w:rsidR="00632C52">
        <w:rPr>
          <w:rStyle w:val="CommentReference"/>
        </w:rPr>
        <w:commentReference w:id="254"/>
      </w:r>
      <w:r w:rsidR="00607B7B">
        <w:rPr>
          <w:rFonts w:ascii="Arial" w:hAnsi="Arial" w:cs="Arial"/>
          <w:color w:val="000000"/>
        </w:rPr>
        <w:t xml:space="preserve"> To ensure that cross-validation will not be optimistically biased by allowing information from the </w:t>
      </w:r>
      <w:r w:rsidR="00F35FDC">
        <w:rPr>
          <w:rFonts w:ascii="Arial" w:hAnsi="Arial" w:cs="Arial"/>
          <w:color w:val="000000"/>
        </w:rPr>
        <w:t>testing data</w:t>
      </w:r>
      <w:r w:rsidR="00607B7B">
        <w:rPr>
          <w:rFonts w:ascii="Arial" w:hAnsi="Arial" w:cs="Arial"/>
          <w:color w:val="000000"/>
        </w:rPr>
        <w:t xml:space="preserve"> to inform pre-processing of training data, the pre-processing steps outlined above will be carried out in the 9 folds reserved for training, and the held-out fold will undergo pre-processing based on the values computed in the training data. </w:t>
      </w:r>
      <w:r w:rsidR="00B66833">
        <w:rPr>
          <w:rFonts w:ascii="Arial" w:hAnsi="Arial" w:cs="Arial"/>
          <w:color w:val="000000"/>
        </w:rPr>
        <w:t xml:space="preserve">We will </w:t>
      </w:r>
      <w:r w:rsidR="007B494B">
        <w:rPr>
          <w:rFonts w:ascii="Arial" w:hAnsi="Arial" w:cs="Arial"/>
          <w:color w:val="000000"/>
        </w:rPr>
        <w:t>compute</w:t>
      </w:r>
      <w:r w:rsidR="00B66833">
        <w:rPr>
          <w:rFonts w:ascii="Arial" w:hAnsi="Arial" w:cs="Arial"/>
          <w:color w:val="000000"/>
        </w:rPr>
        <w:t xml:space="preserve"> the </w:t>
      </w:r>
      <w:r w:rsidR="00AE0242" w:rsidRPr="00344360">
        <w:rPr>
          <w:rFonts w:ascii="Arial" w:hAnsi="Arial" w:cs="Arial"/>
        </w:rPr>
        <w:t>integrated time-dependent Brier score</w:t>
      </w:r>
      <w:r w:rsidR="00AE0242">
        <w:rPr>
          <w:rFonts w:ascii="Arial" w:hAnsi="Arial" w:cs="Arial"/>
          <w:color w:val="000000"/>
        </w:rPr>
        <w:t xml:space="preserve"> </w:t>
      </w:r>
      <w:r w:rsidR="00B66833">
        <w:rPr>
          <w:rFonts w:ascii="Arial" w:hAnsi="Arial" w:cs="Arial"/>
          <w:color w:val="000000"/>
        </w:rPr>
        <w:t xml:space="preserve">of </w:t>
      </w:r>
      <w:r w:rsidR="00652721">
        <w:rPr>
          <w:rFonts w:ascii="Arial" w:hAnsi="Arial" w:cs="Arial"/>
          <w:color w:val="000000"/>
        </w:rPr>
        <w:t xml:space="preserve">each </w:t>
      </w:r>
      <w:r w:rsidR="00B66833">
        <w:rPr>
          <w:rFonts w:ascii="Arial" w:hAnsi="Arial" w:cs="Arial"/>
          <w:color w:val="000000"/>
        </w:rPr>
        <w:t xml:space="preserve">AORSF </w:t>
      </w:r>
      <w:r w:rsidR="00652721">
        <w:rPr>
          <w:rFonts w:ascii="Arial" w:hAnsi="Arial" w:cs="Arial"/>
          <w:color w:val="000000"/>
        </w:rPr>
        <w:t xml:space="preserve">model </w:t>
      </w:r>
      <w:r w:rsidR="00B66833">
        <w:rPr>
          <w:rFonts w:ascii="Arial" w:hAnsi="Arial" w:cs="Arial"/>
          <w:color w:val="000000"/>
        </w:rPr>
        <w:t xml:space="preserve">in </w:t>
      </w:r>
      <w:r w:rsidR="00652721">
        <w:rPr>
          <w:rFonts w:ascii="Arial" w:hAnsi="Arial" w:cs="Arial"/>
          <w:color w:val="000000"/>
        </w:rPr>
        <w:t>the held-out fold of data</w:t>
      </w:r>
      <w:r w:rsidR="007B494B">
        <w:rPr>
          <w:rFonts w:ascii="Arial" w:hAnsi="Arial" w:cs="Arial"/>
          <w:color w:val="000000"/>
        </w:rPr>
        <w:t xml:space="preserve"> before repeating the procedure with a new held-out fold.</w:t>
      </w:r>
      <w:r w:rsidR="00AE0242" w:rsidRPr="00344360">
        <w:rPr>
          <w:rFonts w:ascii="Arial" w:hAnsi="Arial" w:cs="Arial"/>
        </w:rPr>
        <w:fldChar w:fldCharType="begin"/>
      </w:r>
      <w:r w:rsidR="00C7224C">
        <w:rPr>
          <w:rFonts w:ascii="Arial" w:hAnsi="Arial" w:cs="Arial"/>
        </w:rPr>
        <w:instrText xml:space="preserve"> ADDIN ZOTERO_ITEM CSL_CITATION {"citationID":"POpNVmln","properties":{"formattedCitation":"\\super 35\\nosupersub{}","plainCitation":"35","noteIndex":0},"citationItems":[{"id":60,"uris":["http://zotero.org/users/4391561/items/B58PPW3A"],"uri":["http://zotero.org/users/4391561/items/B58PPW3A"],"itemData":{"id":60,"type":"article-journal","container-title":"Journal of statistical software","issue":"11","page":"1","source":"Google Scholar","title":"Evaluating random forests for survival analysis using prediction error curves","volume":"50","author":[{"family":"Mogensen","given":"Ulla B."},{"family":"Ishwaran","given":"Hemant"},{"family":"Gerds","given":"Thomas A."}],"issued":{"date-parts":[["2012"]]}}}],"schema":"https://github.com/citation-style-language/schema/raw/master/csl-citation.json"} </w:instrText>
      </w:r>
      <w:r w:rsidR="00AE0242" w:rsidRPr="00344360">
        <w:rPr>
          <w:rFonts w:ascii="Arial" w:hAnsi="Arial" w:cs="Arial"/>
        </w:rPr>
        <w:fldChar w:fldCharType="separate"/>
      </w:r>
      <w:r w:rsidR="00C7224C" w:rsidRPr="00C7224C">
        <w:rPr>
          <w:rFonts w:ascii="Arial" w:hAnsi="Arial" w:cs="Arial"/>
          <w:szCs w:val="24"/>
          <w:vertAlign w:val="superscript"/>
        </w:rPr>
        <w:t>35</w:t>
      </w:r>
      <w:r w:rsidR="00AE0242" w:rsidRPr="00344360">
        <w:rPr>
          <w:rFonts w:ascii="Arial" w:hAnsi="Arial" w:cs="Arial"/>
        </w:rPr>
        <w:fldChar w:fldCharType="end"/>
      </w:r>
      <w:r w:rsidR="00652721">
        <w:rPr>
          <w:rFonts w:ascii="Arial" w:hAnsi="Arial" w:cs="Arial"/>
          <w:color w:val="000000"/>
        </w:rPr>
        <w:t xml:space="preserve"> </w:t>
      </w:r>
      <w:r w:rsidR="00A25754">
        <w:rPr>
          <w:rFonts w:ascii="Arial" w:hAnsi="Arial" w:cs="Arial"/>
          <w:color w:val="000000"/>
        </w:rPr>
        <w:t xml:space="preserve">The Brier score is an overall goodness of fit metric based on both discrimination and calibration of a prediction model. </w:t>
      </w:r>
      <w:r w:rsidR="007B494B">
        <w:rPr>
          <w:rFonts w:ascii="Arial" w:hAnsi="Arial" w:cs="Arial"/>
          <w:color w:val="000000"/>
        </w:rPr>
        <w:t>After each fold has been held out once, we will aggregate discrimination and calibration performance statistics across all 10 folds using the median</w:t>
      </w:r>
      <w:r w:rsidR="00B66833">
        <w:rPr>
          <w:rFonts w:ascii="Arial" w:hAnsi="Arial" w:cs="Arial"/>
          <w:color w:val="000000"/>
        </w:rPr>
        <w:t>.</w:t>
      </w:r>
      <w:r w:rsidR="00F35FDC">
        <w:rPr>
          <w:rFonts w:ascii="Arial" w:hAnsi="Arial" w:cs="Arial"/>
          <w:color w:val="000000"/>
        </w:rPr>
        <w:t xml:space="preserve"> </w:t>
      </w:r>
    </w:p>
    <w:p w14:paraId="7EE3F5BB" w14:textId="77777777" w:rsidR="00FA6F64" w:rsidRDefault="00FA6F64" w:rsidP="002E04C7">
      <w:pPr>
        <w:spacing w:line="240" w:lineRule="auto"/>
        <w:contextualSpacing/>
        <w:rPr>
          <w:rFonts w:ascii="Arial" w:hAnsi="Arial" w:cs="Arial"/>
          <w:color w:val="000000"/>
        </w:rPr>
      </w:pPr>
    </w:p>
    <w:p w14:paraId="4A561CCF" w14:textId="58EF9728" w:rsidR="00427924" w:rsidRPr="00427924" w:rsidRDefault="00475FF5" w:rsidP="002E04C7">
      <w:pPr>
        <w:spacing w:line="240" w:lineRule="auto"/>
        <w:contextualSpacing/>
        <w:rPr>
          <w:rFonts w:ascii="Arial" w:hAnsi="Arial" w:cs="Arial"/>
          <w:color w:val="000000"/>
        </w:rPr>
      </w:pPr>
      <w:r>
        <w:rPr>
          <w:rFonts w:ascii="Arial" w:hAnsi="Arial" w:cs="Arial"/>
          <w:color w:val="000000"/>
          <w:u w:val="single"/>
        </w:rPr>
        <w:t xml:space="preserve">Model </w:t>
      </w:r>
      <w:r w:rsidR="00FA6F64">
        <w:rPr>
          <w:rFonts w:ascii="Arial" w:hAnsi="Arial" w:cs="Arial"/>
          <w:color w:val="000000"/>
          <w:u w:val="single"/>
        </w:rPr>
        <w:t xml:space="preserve">Fitting and </w:t>
      </w:r>
      <w:r>
        <w:rPr>
          <w:rFonts w:ascii="Arial" w:hAnsi="Arial" w:cs="Arial"/>
          <w:color w:val="000000"/>
          <w:u w:val="single"/>
        </w:rPr>
        <w:t>Interpretation</w:t>
      </w:r>
      <w:r w:rsidR="00FA6F64" w:rsidRPr="00FA6F64">
        <w:rPr>
          <w:rFonts w:ascii="Arial" w:hAnsi="Arial" w:cs="Arial"/>
          <w:color w:val="000000"/>
        </w:rPr>
        <w:t xml:space="preserve">: </w:t>
      </w:r>
      <w:r w:rsidR="00F35FDC">
        <w:rPr>
          <w:rFonts w:ascii="Arial" w:hAnsi="Arial" w:cs="Arial"/>
          <w:color w:val="000000"/>
        </w:rPr>
        <w:t xml:space="preserve">Whichever AORSF parameter specification obtains the </w:t>
      </w:r>
      <w:r w:rsidR="00A25754">
        <w:rPr>
          <w:rFonts w:ascii="Arial" w:hAnsi="Arial" w:cs="Arial"/>
          <w:color w:val="000000"/>
        </w:rPr>
        <w:t>best</w:t>
      </w:r>
      <w:r w:rsidR="00F35FDC">
        <w:rPr>
          <w:rFonts w:ascii="Arial" w:hAnsi="Arial" w:cs="Arial"/>
          <w:color w:val="000000"/>
        </w:rPr>
        <w:t xml:space="preserve"> </w:t>
      </w:r>
      <w:r w:rsidR="00A25754">
        <w:rPr>
          <w:rFonts w:ascii="Arial" w:hAnsi="Arial" w:cs="Arial"/>
          <w:color w:val="000000"/>
        </w:rPr>
        <w:t xml:space="preserve">Brier score </w:t>
      </w:r>
      <w:r w:rsidR="00F35FDC">
        <w:rPr>
          <w:rFonts w:ascii="Arial" w:hAnsi="Arial" w:cs="Arial"/>
          <w:color w:val="000000"/>
        </w:rPr>
        <w:t>will be used to develop a final AORSF model using the entire derivation dataset.</w:t>
      </w:r>
      <w:r w:rsidR="00B958F3">
        <w:rPr>
          <w:rFonts w:ascii="Arial" w:hAnsi="Arial" w:cs="Arial"/>
          <w:color w:val="000000"/>
        </w:rPr>
        <w:t xml:space="preserve"> </w:t>
      </w:r>
      <w:proofErr w:type="gramStart"/>
      <w:r w:rsidR="00FA1B60">
        <w:rPr>
          <w:rFonts w:ascii="Arial" w:hAnsi="Arial" w:cs="Arial"/>
          <w:color w:val="000000"/>
        </w:rPr>
        <w:t>Similar to</w:t>
      </w:r>
      <w:proofErr w:type="gramEnd"/>
      <w:r w:rsidR="00FA1B60">
        <w:rPr>
          <w:rFonts w:ascii="Arial" w:hAnsi="Arial" w:cs="Arial"/>
          <w:color w:val="000000"/>
        </w:rPr>
        <w:t xml:space="preserve"> our previous work in </w:t>
      </w:r>
      <w:r w:rsidR="00FA1B60">
        <w:rPr>
          <w:rFonts w:ascii="Arial" w:hAnsi="Arial" w:cs="Arial"/>
          <w:i/>
          <w:iCs/>
          <w:color w:val="000000"/>
        </w:rPr>
        <w:t>Circulation</w:t>
      </w:r>
      <w:r w:rsidR="00FA1B60">
        <w:rPr>
          <w:rFonts w:ascii="Arial" w:hAnsi="Arial" w:cs="Arial"/>
          <w:color w:val="000000"/>
        </w:rPr>
        <w:t xml:space="preserve">, we will compute partial dependence estimates of predicted risk with respect to each predictor in the model, giving a depiction of how each variable contributes to the model’s predicted risk function. </w:t>
      </w:r>
      <w:r w:rsidR="00A65D84">
        <w:rPr>
          <w:rFonts w:ascii="Arial" w:hAnsi="Arial" w:cs="Arial"/>
          <w:color w:val="000000"/>
        </w:rPr>
        <w:t xml:space="preserve">In addition, we will </w:t>
      </w:r>
      <w:r w:rsidR="00FC54F9">
        <w:rPr>
          <w:rFonts w:ascii="Arial" w:hAnsi="Arial" w:cs="Arial"/>
          <w:color w:val="000000"/>
        </w:rPr>
        <w:t xml:space="preserve">compute </w:t>
      </w:r>
      <w:proofErr w:type="spellStart"/>
      <w:r w:rsidR="00FC54F9" w:rsidRPr="00FC54F9">
        <w:rPr>
          <w:rFonts w:ascii="Arial" w:hAnsi="Arial" w:cs="Arial"/>
          <w:color w:val="000000"/>
        </w:rPr>
        <w:t>SHapley</w:t>
      </w:r>
      <w:proofErr w:type="spellEnd"/>
      <w:r w:rsidR="00FC54F9" w:rsidRPr="00FC54F9">
        <w:rPr>
          <w:rFonts w:ascii="Arial" w:hAnsi="Arial" w:cs="Arial"/>
          <w:color w:val="000000"/>
        </w:rPr>
        <w:t xml:space="preserve"> Additive </w:t>
      </w:r>
      <w:proofErr w:type="spellStart"/>
      <w:r w:rsidR="00FC54F9" w:rsidRPr="00FC54F9">
        <w:rPr>
          <w:rFonts w:ascii="Arial" w:hAnsi="Arial" w:cs="Arial"/>
          <w:color w:val="000000"/>
        </w:rPr>
        <w:t>exPlanation</w:t>
      </w:r>
      <w:proofErr w:type="spellEnd"/>
      <w:r w:rsidR="00FC54F9">
        <w:rPr>
          <w:rFonts w:ascii="Arial" w:hAnsi="Arial" w:cs="Arial"/>
          <w:color w:val="000000"/>
        </w:rPr>
        <w:t xml:space="preserve"> (SHAP)</w:t>
      </w:r>
      <w:r w:rsidR="00277BFF">
        <w:rPr>
          <w:rFonts w:ascii="Arial" w:hAnsi="Arial" w:cs="Arial"/>
          <w:color w:val="000000"/>
        </w:rPr>
        <w:t xml:space="preserve"> values</w:t>
      </w:r>
      <w:r w:rsidR="00831BC4">
        <w:rPr>
          <w:rFonts w:ascii="Arial" w:hAnsi="Arial" w:cs="Arial"/>
          <w:color w:val="000000"/>
        </w:rPr>
        <w:t>,</w:t>
      </w:r>
      <w:r w:rsidR="00FA6F64">
        <w:rPr>
          <w:rFonts w:ascii="Arial" w:hAnsi="Arial" w:cs="Arial"/>
          <w:color w:val="000000"/>
        </w:rPr>
        <w:fldChar w:fldCharType="begin"/>
      </w:r>
      <w:r w:rsidR="00C7224C">
        <w:rPr>
          <w:rFonts w:ascii="Arial" w:hAnsi="Arial" w:cs="Arial"/>
          <w:color w:val="000000"/>
        </w:rPr>
        <w:instrText xml:space="preserve"> ADDIN ZOTERO_ITEM CSL_CITATION {"citationID":"43gxOwC0","properties":{"formattedCitation":"\\super 36\\nosupersub{}","plainCitation":"36","noteIndex":0},"citationItems":[{"id":76,"uris":["http://zotero.org/users/4391561/items/FW3BBV2Y"],"uri":["http://zotero.org/users/4391561/items/FW3BBV2Y"],"itemData":{"id":76,"type":"paper-conference","container-title":"Advances in Neural Information Processing Systems","page":"4765–4774","source":"Google Scholar","title":"A unified approach to interpreting model predictions","author":[{"family":"Lundberg","given":"Scott M."},{"family":"Lee","given":"Su-In"}],"issued":{"date-parts":[["2017"]]}}}],"schema":"https://github.com/citation-style-language/schema/raw/master/csl-citation.json"} </w:instrText>
      </w:r>
      <w:r w:rsidR="00FA6F64">
        <w:rPr>
          <w:rFonts w:ascii="Arial" w:hAnsi="Arial" w:cs="Arial"/>
          <w:color w:val="000000"/>
        </w:rPr>
        <w:fldChar w:fldCharType="separate"/>
      </w:r>
      <w:r w:rsidR="00C7224C" w:rsidRPr="00C7224C">
        <w:rPr>
          <w:rFonts w:ascii="Arial" w:hAnsi="Arial" w:cs="Arial"/>
          <w:szCs w:val="24"/>
          <w:vertAlign w:val="superscript"/>
        </w:rPr>
        <w:t>36</w:t>
      </w:r>
      <w:r w:rsidR="00FA6F64">
        <w:rPr>
          <w:rFonts w:ascii="Arial" w:hAnsi="Arial" w:cs="Arial"/>
          <w:color w:val="000000"/>
        </w:rPr>
        <w:fldChar w:fldCharType="end"/>
      </w:r>
      <w:r w:rsidR="00F35FDC">
        <w:rPr>
          <w:rFonts w:ascii="Arial" w:hAnsi="Arial" w:cs="Arial"/>
          <w:color w:val="000000"/>
        </w:rPr>
        <w:t xml:space="preserve"> </w:t>
      </w:r>
      <w:r w:rsidR="00831BC4">
        <w:rPr>
          <w:rFonts w:ascii="Arial" w:hAnsi="Arial" w:cs="Arial"/>
          <w:color w:val="000000"/>
        </w:rPr>
        <w:t xml:space="preserve">which </w:t>
      </w:r>
      <w:r w:rsidR="00277BFF">
        <w:rPr>
          <w:rFonts w:ascii="Arial" w:hAnsi="Arial" w:cs="Arial"/>
          <w:color w:val="000000"/>
        </w:rPr>
        <w:t xml:space="preserve">provide </w:t>
      </w:r>
      <w:r w:rsidR="00B5593B">
        <w:rPr>
          <w:rFonts w:ascii="Arial" w:hAnsi="Arial" w:cs="Arial"/>
          <w:color w:val="000000"/>
        </w:rPr>
        <w:t xml:space="preserve">a measure of </w:t>
      </w:r>
      <w:r w:rsidR="00BB61EA">
        <w:rPr>
          <w:rFonts w:ascii="Arial" w:hAnsi="Arial" w:cs="Arial"/>
          <w:color w:val="000000"/>
        </w:rPr>
        <w:t>variable importance</w:t>
      </w:r>
      <w:r w:rsidR="00831BC4">
        <w:rPr>
          <w:rFonts w:ascii="Arial" w:hAnsi="Arial" w:cs="Arial"/>
          <w:color w:val="000000"/>
        </w:rPr>
        <w:t xml:space="preserve"> and</w:t>
      </w:r>
      <w:r w:rsidR="00B5593B">
        <w:rPr>
          <w:rFonts w:ascii="Arial" w:hAnsi="Arial" w:cs="Arial"/>
          <w:color w:val="000000"/>
        </w:rPr>
        <w:t xml:space="preserve"> can also be used to show the relationship between a model’s prediction function and </w:t>
      </w:r>
      <w:r w:rsidR="0087155D">
        <w:rPr>
          <w:rFonts w:ascii="Arial" w:hAnsi="Arial" w:cs="Arial"/>
          <w:color w:val="000000"/>
        </w:rPr>
        <w:t xml:space="preserve">a predictor </w:t>
      </w:r>
      <w:r w:rsidR="00831BC4">
        <w:rPr>
          <w:rFonts w:ascii="Arial" w:hAnsi="Arial" w:cs="Arial"/>
          <w:color w:val="000000"/>
        </w:rPr>
        <w:t>variable</w:t>
      </w:r>
      <w:r w:rsidR="00277BFF">
        <w:rPr>
          <w:rFonts w:ascii="Arial" w:hAnsi="Arial" w:cs="Arial"/>
          <w:color w:val="000000"/>
        </w:rPr>
        <w:t>.</w:t>
      </w:r>
      <w:r w:rsidR="00FA6F64">
        <w:rPr>
          <w:rFonts w:ascii="Arial" w:hAnsi="Arial" w:cs="Arial"/>
          <w:color w:val="000000"/>
        </w:rPr>
        <w:fldChar w:fldCharType="begin"/>
      </w:r>
      <w:r w:rsidR="00C7224C">
        <w:rPr>
          <w:rFonts w:ascii="Arial" w:hAnsi="Arial" w:cs="Arial"/>
          <w:color w:val="000000"/>
        </w:rPr>
        <w:instrText xml:space="preserve"> ADDIN ZOTERO_ITEM CSL_CITATION {"citationID":"td2rOwMn","properties":{"formattedCitation":"\\super 23\\nosupersub{}","plainCitation":"23","noteIndex":0},"citationItems":[{"id":"NSv6CMXM/Gno6JjB0","uris":["http://www.mendeley.com/documents/?uuid=cb1cdf0f-ea42-4d9c-8333-709929e787ce"],"uri":["http://www.mendeley.com/documents/?uuid=cb1cdf0f-ea42-4d9c-8333-709929e787ce"],"itemData":{"abstrac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\"supervised\"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details.","author":[{"dropping-particle":"","family":"Lundberg","given":"Scott M.","non-dropping-particle":"","parse-names":false,"suffix":""},{"dropping-particle":"","family":"Erion","given":"Gabriel G.","non-dropping-particle":"","parse-names":false,"suffix":""},{"dropping-particle":"","family":"Lee","given":"Su-In","non-dropping-particle":"","parse-names":false,"suffix":""}],"id":"b1UapU6w/PR0yQUPI","issue":"2","issued":{"date-parts":[["2018"]]},"title":"Consistent Individualized Feature Attribution for Tree Ensembles","type":"article-journal"}}],"schema":"https://github.com/citation-style-language/schema/raw/master/csl-citation.json"} </w:instrText>
      </w:r>
      <w:r w:rsidR="00FA6F64">
        <w:rPr>
          <w:rFonts w:ascii="Arial" w:hAnsi="Arial" w:cs="Arial"/>
          <w:color w:val="000000"/>
        </w:rPr>
        <w:fldChar w:fldCharType="separate"/>
      </w:r>
      <w:r w:rsidR="00C7224C" w:rsidRPr="00C7224C">
        <w:rPr>
          <w:rFonts w:ascii="Arial" w:hAnsi="Arial" w:cs="Arial"/>
          <w:szCs w:val="24"/>
          <w:vertAlign w:val="superscript"/>
        </w:rPr>
        <w:t>23</w:t>
      </w:r>
      <w:r w:rsidR="00FA6F64">
        <w:rPr>
          <w:rFonts w:ascii="Arial" w:hAnsi="Arial" w:cs="Arial"/>
          <w:color w:val="000000"/>
        </w:rPr>
        <w:fldChar w:fldCharType="end"/>
      </w:r>
    </w:p>
    <w:p w14:paraId="52F59E12" w14:textId="77777777" w:rsidR="00427924" w:rsidRDefault="00427924" w:rsidP="002E04C7">
      <w:pPr>
        <w:spacing w:line="240" w:lineRule="auto"/>
        <w:contextualSpacing/>
        <w:rPr>
          <w:rFonts w:ascii="Arial" w:hAnsi="Arial" w:cs="Arial"/>
          <w:color w:val="000000"/>
          <w:u w:val="single"/>
        </w:rPr>
      </w:pPr>
    </w:p>
    <w:p w14:paraId="27161F1D" w14:textId="25EF84CE" w:rsidR="00377E41" w:rsidRDefault="00377E41" w:rsidP="002E04C7">
      <w:pPr>
        <w:spacing w:line="240" w:lineRule="auto"/>
        <w:contextualSpacing/>
        <w:rPr>
          <w:rFonts w:ascii="Arial" w:hAnsi="Arial" w:cs="Arial"/>
          <w:color w:val="000000"/>
          <w:u w:val="single"/>
        </w:rPr>
      </w:pPr>
      <w:r>
        <w:rPr>
          <w:rFonts w:ascii="Arial" w:hAnsi="Arial" w:cs="Arial"/>
          <w:color w:val="000000"/>
          <w:u w:val="single"/>
        </w:rPr>
        <w:t>Model Validation</w:t>
      </w:r>
      <w:r w:rsidR="001F1BD9">
        <w:rPr>
          <w:rFonts w:ascii="Arial" w:hAnsi="Arial" w:cs="Arial"/>
          <w:color w:val="000000"/>
          <w:u w:val="single"/>
        </w:rPr>
        <w:t xml:space="preserve"> and </w:t>
      </w:r>
      <w:r w:rsidR="00B5593B">
        <w:rPr>
          <w:rFonts w:ascii="Arial" w:hAnsi="Arial" w:cs="Arial"/>
          <w:color w:val="000000"/>
          <w:u w:val="single"/>
        </w:rPr>
        <w:t>F</w:t>
      </w:r>
      <w:r w:rsidR="001F1BD9">
        <w:rPr>
          <w:rFonts w:ascii="Arial" w:hAnsi="Arial" w:cs="Arial"/>
          <w:color w:val="000000"/>
          <w:u w:val="single"/>
        </w:rPr>
        <w:t>airness</w:t>
      </w:r>
    </w:p>
    <w:p w14:paraId="215D2117" w14:textId="0DD9950C" w:rsidR="003609F9" w:rsidRDefault="0046043E" w:rsidP="002E04C7">
      <w:pPr>
        <w:spacing w:line="240" w:lineRule="auto"/>
        <w:contextualSpacing/>
        <w:rPr>
          <w:ins w:id="255" w:author="Nicholas M. Pajewski" w:date="2021-11-16T09:07:00Z"/>
          <w:rFonts w:ascii="Arial" w:hAnsi="Arial" w:cs="Arial"/>
          <w:color w:val="000000"/>
        </w:rPr>
      </w:pPr>
      <w:r>
        <w:rPr>
          <w:rFonts w:ascii="Arial" w:hAnsi="Arial" w:cs="Arial"/>
          <w:color w:val="000000"/>
        </w:rPr>
        <w:t>Using the validation set, w</w:t>
      </w:r>
      <w:r w:rsidR="00475FF5">
        <w:rPr>
          <w:rFonts w:ascii="Arial" w:hAnsi="Arial" w:cs="Arial"/>
          <w:color w:val="000000"/>
        </w:rPr>
        <w:t xml:space="preserve">e will assess discrimination of the final AORSF model for </w:t>
      </w:r>
      <w:r>
        <w:rPr>
          <w:rFonts w:ascii="Arial" w:hAnsi="Arial" w:cs="Arial"/>
          <w:color w:val="000000"/>
        </w:rPr>
        <w:t>5-year</w:t>
      </w:r>
      <w:r w:rsidR="00475FF5">
        <w:rPr>
          <w:rFonts w:ascii="Arial" w:hAnsi="Arial" w:cs="Arial"/>
          <w:color w:val="000000"/>
        </w:rPr>
        <w:t xml:space="preserve"> </w:t>
      </w:r>
      <w:r>
        <w:rPr>
          <w:rFonts w:ascii="Arial" w:hAnsi="Arial" w:cs="Arial"/>
          <w:color w:val="000000"/>
        </w:rPr>
        <w:t xml:space="preserve">HF risk prediction with a time-dependent C-statistic. Calibration will be assessed using the Greenwood Nam D’Agostino test and a calibration slope curve. </w:t>
      </w:r>
      <w:r w:rsidR="00A25754">
        <w:rPr>
          <w:rFonts w:ascii="Arial" w:hAnsi="Arial" w:cs="Arial"/>
          <w:color w:val="000000"/>
        </w:rPr>
        <w:t>These metrics will be assessed overall and in subgroups determined by race, sex, age, and geographic region.</w:t>
      </w:r>
      <w:r w:rsidR="001F1BD9">
        <w:rPr>
          <w:rFonts w:ascii="Arial" w:hAnsi="Arial" w:cs="Arial"/>
          <w:color w:val="000000"/>
        </w:rPr>
        <w:t xml:space="preserve"> We will also run standardized checks (e.g., accuracy equality, equal opportunity, predictive equality, and predictive and statistical parity ratio) </w:t>
      </w:r>
      <w:r w:rsidR="004C088A">
        <w:rPr>
          <w:rFonts w:ascii="Arial" w:hAnsi="Arial" w:cs="Arial"/>
          <w:color w:val="000000"/>
        </w:rPr>
        <w:t xml:space="preserve">to assess </w:t>
      </w:r>
      <w:r w:rsidR="001F1BD9">
        <w:rPr>
          <w:rFonts w:ascii="Arial" w:hAnsi="Arial" w:cs="Arial"/>
          <w:color w:val="000000"/>
        </w:rPr>
        <w:t xml:space="preserve">model fairness </w:t>
      </w:r>
      <w:r w:rsidR="004C088A">
        <w:rPr>
          <w:rFonts w:ascii="Arial" w:hAnsi="Arial" w:cs="Arial"/>
          <w:color w:val="000000"/>
        </w:rPr>
        <w:t>for</w:t>
      </w:r>
      <w:r w:rsidR="001F1BD9">
        <w:rPr>
          <w:rFonts w:ascii="Arial" w:hAnsi="Arial" w:cs="Arial"/>
          <w:color w:val="000000"/>
        </w:rPr>
        <w:t xml:space="preserve"> </w:t>
      </w:r>
      <w:r w:rsidR="001C18BF">
        <w:rPr>
          <w:rFonts w:ascii="Arial" w:hAnsi="Arial" w:cs="Arial"/>
          <w:color w:val="000000"/>
        </w:rPr>
        <w:t xml:space="preserve">these </w:t>
      </w:r>
      <w:r w:rsidR="001F1BD9">
        <w:rPr>
          <w:rFonts w:ascii="Arial" w:hAnsi="Arial" w:cs="Arial"/>
          <w:color w:val="000000"/>
        </w:rPr>
        <w:t>subgroups</w:t>
      </w:r>
      <w:r w:rsidR="00B5593B">
        <w:rPr>
          <w:rFonts w:ascii="Arial" w:hAnsi="Arial" w:cs="Arial"/>
          <w:color w:val="000000"/>
        </w:rPr>
        <w:t>.</w:t>
      </w:r>
      <w:r w:rsidR="001F1BD9">
        <w:rPr>
          <w:rFonts w:ascii="Arial" w:hAnsi="Arial" w:cs="Arial"/>
          <w:color w:val="000000"/>
        </w:rPr>
        <w:t xml:space="preserve"> </w:t>
      </w:r>
      <w:r w:rsidR="00B5593B">
        <w:rPr>
          <w:rFonts w:ascii="Arial" w:hAnsi="Arial" w:cs="Arial"/>
          <w:color w:val="000000"/>
        </w:rPr>
        <w:t>I</w:t>
      </w:r>
      <w:r w:rsidR="001F1BD9">
        <w:rPr>
          <w:rFonts w:ascii="Arial" w:hAnsi="Arial" w:cs="Arial"/>
          <w:color w:val="000000"/>
        </w:rPr>
        <w:t xml:space="preserve">f </w:t>
      </w:r>
      <w:r w:rsidR="00B5593B">
        <w:rPr>
          <w:rFonts w:ascii="Arial" w:hAnsi="Arial" w:cs="Arial"/>
          <w:color w:val="000000"/>
        </w:rPr>
        <w:t xml:space="preserve">unfairness </w:t>
      </w:r>
      <w:r w:rsidR="001C18BF">
        <w:rPr>
          <w:rFonts w:ascii="Arial" w:hAnsi="Arial" w:cs="Arial"/>
          <w:color w:val="000000"/>
        </w:rPr>
        <w:t>is detected for</w:t>
      </w:r>
      <w:r w:rsidR="00B5593B">
        <w:rPr>
          <w:rFonts w:ascii="Arial" w:hAnsi="Arial" w:cs="Arial"/>
          <w:color w:val="000000"/>
        </w:rPr>
        <w:t xml:space="preserve"> any subgroup</w:t>
      </w:r>
      <w:r w:rsidR="001F1BD9">
        <w:rPr>
          <w:rFonts w:ascii="Arial" w:hAnsi="Arial" w:cs="Arial"/>
          <w:color w:val="000000"/>
        </w:rPr>
        <w:t xml:space="preserve">, we will identify group-specific risk thresholds </w:t>
      </w:r>
      <w:r w:rsidR="004C088A">
        <w:rPr>
          <w:rFonts w:ascii="Arial" w:hAnsi="Arial" w:cs="Arial"/>
          <w:color w:val="000000"/>
        </w:rPr>
        <w:t xml:space="preserve">for risk stratification </w:t>
      </w:r>
      <w:r w:rsidR="00B5593B">
        <w:rPr>
          <w:rFonts w:ascii="Arial" w:hAnsi="Arial" w:cs="Arial"/>
          <w:color w:val="000000"/>
        </w:rPr>
        <w:t>to mitigate unfairness.</w:t>
      </w:r>
    </w:p>
    <w:p w14:paraId="6F379884" w14:textId="77777777" w:rsidR="00BE268F" w:rsidRDefault="00BE268F" w:rsidP="002E04C7">
      <w:pPr>
        <w:spacing w:line="240" w:lineRule="auto"/>
        <w:contextualSpacing/>
        <w:rPr>
          <w:rFonts w:ascii="Arial" w:hAnsi="Arial" w:cs="Arial"/>
          <w:color w:val="000000"/>
        </w:rPr>
      </w:pPr>
    </w:p>
    <w:p w14:paraId="64F6FC4B" w14:textId="77777777" w:rsidR="00BE268F" w:rsidRPr="00127137" w:rsidRDefault="00BE268F" w:rsidP="00BE268F">
      <w:pPr>
        <w:spacing w:line="240" w:lineRule="auto"/>
        <w:contextualSpacing/>
        <w:rPr>
          <w:ins w:id="256" w:author="Nicholas M. Pajewski" w:date="2021-11-16T09:07:00Z"/>
          <w:rFonts w:ascii="Arial" w:eastAsia="Times New Roman" w:hAnsi="Arial" w:cs="Arial"/>
          <w:u w:val="single"/>
        </w:rPr>
      </w:pPr>
      <w:ins w:id="257" w:author="Nicholas M. Pajewski" w:date="2021-11-16T09:07:00Z">
        <w:r w:rsidRPr="00127137">
          <w:rPr>
            <w:rFonts w:ascii="Arial" w:eastAsia="Times New Roman" w:hAnsi="Arial" w:cs="Arial"/>
            <w:u w:val="single"/>
          </w:rPr>
          <w:t xml:space="preserve">Research </w:t>
        </w:r>
        <w:r>
          <w:rPr>
            <w:rFonts w:ascii="Arial" w:eastAsia="Times New Roman" w:hAnsi="Arial" w:cs="Arial"/>
            <w:u w:val="single"/>
          </w:rPr>
          <w:t>E</w:t>
        </w:r>
        <w:r w:rsidRPr="00127137">
          <w:rPr>
            <w:rFonts w:ascii="Arial" w:eastAsia="Times New Roman" w:hAnsi="Arial" w:cs="Arial"/>
            <w:u w:val="single"/>
          </w:rPr>
          <w:t>nvironment</w:t>
        </w:r>
        <w:r>
          <w:rPr>
            <w:rFonts w:ascii="Arial" w:eastAsia="Times New Roman" w:hAnsi="Arial" w:cs="Arial"/>
            <w:u w:val="single"/>
          </w:rPr>
          <w:t>,</w:t>
        </w:r>
        <w:r w:rsidRPr="00127137">
          <w:rPr>
            <w:rFonts w:ascii="Arial" w:eastAsia="Times New Roman" w:hAnsi="Arial" w:cs="Arial"/>
            <w:u w:val="single"/>
          </w:rPr>
          <w:t xml:space="preserve"> </w:t>
        </w:r>
        <w:r>
          <w:rPr>
            <w:rFonts w:ascii="Arial" w:eastAsia="Times New Roman" w:hAnsi="Arial" w:cs="Arial"/>
            <w:u w:val="single"/>
          </w:rPr>
          <w:t>R</w:t>
        </w:r>
        <w:r w:rsidRPr="00127137">
          <w:rPr>
            <w:rFonts w:ascii="Arial" w:eastAsia="Times New Roman" w:hAnsi="Arial" w:cs="Arial"/>
            <w:u w:val="single"/>
          </w:rPr>
          <w:t>esources</w:t>
        </w:r>
        <w:r>
          <w:rPr>
            <w:rFonts w:ascii="Arial" w:eastAsia="Times New Roman" w:hAnsi="Arial" w:cs="Arial"/>
            <w:u w:val="single"/>
          </w:rPr>
          <w:t>, and Dissemination</w:t>
        </w:r>
      </w:ins>
    </w:p>
    <w:p w14:paraId="7239BC8F" w14:textId="77777777" w:rsidR="00BE268F" w:rsidRDefault="00BE268F" w:rsidP="00BE268F">
      <w:pPr>
        <w:spacing w:line="240" w:lineRule="auto"/>
        <w:contextualSpacing/>
        <w:rPr>
          <w:ins w:id="258" w:author="Nicholas M. Pajewski" w:date="2021-11-16T09:07:00Z"/>
          <w:rFonts w:ascii="Arial" w:eastAsia="Times New Roman" w:hAnsi="Arial" w:cs="Arial"/>
        </w:rPr>
      </w:pPr>
    </w:p>
    <w:p w14:paraId="2C03A8B2" w14:textId="2C60AA53" w:rsidR="00BE268F" w:rsidRDefault="00BE268F" w:rsidP="00BE268F">
      <w:pPr>
        <w:spacing w:line="240" w:lineRule="auto"/>
        <w:contextualSpacing/>
        <w:rPr>
          <w:ins w:id="259" w:author="Nicholas M. Pajewski" w:date="2021-11-16T09:07:00Z"/>
          <w:rFonts w:ascii="Arial" w:eastAsia="Times New Roman" w:hAnsi="Arial" w:cs="Arial"/>
        </w:rPr>
      </w:pPr>
      <w:ins w:id="260" w:author="Nicholas M. Pajewski" w:date="2021-11-16T09:07:00Z">
        <w:r>
          <w:rPr>
            <w:rFonts w:ascii="Arial" w:eastAsia="Times New Roman" w:hAnsi="Arial" w:cs="Arial"/>
          </w:rPr>
          <w:t xml:space="preserve">This study will leverage existing open-source tools for development and dissemination of statistical software. For development, we will use the R Statistical Computing Environment, the leading programming language for academic research in data science. We will leverage </w:t>
        </w:r>
        <w:proofErr w:type="spellStart"/>
        <w:r>
          <w:rPr>
            <w:rFonts w:ascii="Arial" w:eastAsia="Times New Roman" w:hAnsi="Arial" w:cs="Arial"/>
          </w:rPr>
          <w:t>Rcpp</w:t>
        </w:r>
        <w:proofErr w:type="spellEnd"/>
        <w:r>
          <w:rPr>
            <w:rFonts w:ascii="Arial" w:eastAsia="Times New Roman" w:hAnsi="Arial" w:cs="Arial"/>
          </w:rPr>
          <w:t xml:space="preserve"> and </w:t>
        </w:r>
        <w:proofErr w:type="spellStart"/>
        <w:r>
          <w:rPr>
            <w:rFonts w:ascii="Arial" w:eastAsia="Times New Roman" w:hAnsi="Arial" w:cs="Arial"/>
          </w:rPr>
          <w:t>RcppArmadillo</w:t>
        </w:r>
        <w:proofErr w:type="spellEnd"/>
        <w:r>
          <w:rPr>
            <w:rFonts w:ascii="Arial" w:eastAsia="Times New Roman" w:hAnsi="Arial" w:cs="Arial"/>
          </w:rPr>
          <w:t xml:space="preserve"> to seamlessly transfer data between R and C++, a computationally efficient low-level programming language. For dissemination, we will develop a new R package, </w:t>
        </w:r>
        <w:proofErr w:type="spellStart"/>
        <w:r>
          <w:rPr>
            <w:rFonts w:ascii="Arial" w:eastAsia="Times New Roman" w:hAnsi="Arial" w:cs="Arial"/>
            <w:i/>
            <w:iCs/>
          </w:rPr>
          <w:t>aorsf</w:t>
        </w:r>
        <w:proofErr w:type="spellEnd"/>
        <w:r>
          <w:rPr>
            <w:rFonts w:ascii="Arial" w:eastAsia="Times New Roman" w:hAnsi="Arial" w:cs="Arial"/>
          </w:rPr>
          <w:t xml:space="preserve">, and publish this package on the Comprehensive R Archive Network, as Dr. Jaeger has previously done for three R packages he maintains. Publication on this open-source platform will allow any R user with internet connection access to the software. Dr. Jaeger and Dr. Pajewski will manage the development of </w:t>
        </w:r>
        <w:proofErr w:type="spellStart"/>
        <w:r>
          <w:rPr>
            <w:rFonts w:ascii="Arial" w:eastAsia="Times New Roman" w:hAnsi="Arial" w:cs="Arial"/>
            <w:i/>
            <w:iCs/>
          </w:rPr>
          <w:t>aorsf</w:t>
        </w:r>
        <w:proofErr w:type="spellEnd"/>
        <w:r>
          <w:rPr>
            <w:rFonts w:ascii="Arial" w:eastAsia="Times New Roman" w:hAnsi="Arial" w:cs="Arial"/>
            <w:i/>
            <w:iCs/>
          </w:rPr>
          <w:t xml:space="preserve"> </w:t>
        </w:r>
        <w:r>
          <w:rPr>
            <w:rFonts w:ascii="Arial" w:eastAsia="Times New Roman" w:hAnsi="Arial" w:cs="Arial"/>
          </w:rPr>
          <w:t>using git, the industry-standard platform for collaborative code development. As with previous R packages developed by Dr. Jaeger, source code will be disseminated through GitHub under the MIT license. Resources for package users, including documentation and hands-on examples using ORSF, will be hosted via GitHub Pages as Dr. Jaeger has done for previous software dissemination.</w:t>
        </w:r>
        <w:r>
          <w:rPr>
            <w:rFonts w:ascii="Arial" w:eastAsia="Times New Roman" w:hAnsi="Arial" w:cs="Arial"/>
          </w:rPr>
          <w:fldChar w:fldCharType="begin"/>
        </w:r>
      </w:ins>
      <w:r w:rsidR="00C7224C">
        <w:rPr>
          <w:rFonts w:ascii="Arial" w:eastAsia="Times New Roman" w:hAnsi="Arial" w:cs="Arial"/>
        </w:rPr>
        <w:instrText xml:space="preserve"> ADDIN ZOTERO_ITEM CSL_CITATION {"citationID":"9fFxtC9Z","properties":{"formattedCitation":"\\super 37\\nosupersub{}","plainCitation":"37","noteIndex":0},"citationItems":[{"id":1368,"uris":["http://zotero.org/users/4391561/items/6HAIS3XX"],"uri":["http://zotero.org/users/4391561/items/6HAIS3XX"],"itemData":{"id":1368,"type":"webpage","title":"Make and Apply Customized Rounding Specifications for Tables: table.glue","URL":"https://bcjaeger.github.io/table.glue/index.html","author":[{"family":"Jaeger","given":"BC"}],"accessed":{"date-parts":[["2021",11,10]]}}}],"schema":"https://github.com/citation-style-language/schema/raw/master/csl-citation.json"} </w:instrText>
      </w:r>
      <w:ins w:id="261" w:author="Nicholas M. Pajewski" w:date="2021-11-16T09:07:00Z">
        <w:r>
          <w:rPr>
            <w:rFonts w:ascii="Arial" w:eastAsia="Times New Roman" w:hAnsi="Arial" w:cs="Arial"/>
          </w:rPr>
          <w:fldChar w:fldCharType="separate"/>
        </w:r>
      </w:ins>
      <w:r w:rsidR="00C7224C" w:rsidRPr="00C7224C">
        <w:rPr>
          <w:rFonts w:ascii="Arial" w:hAnsi="Arial" w:cs="Arial"/>
          <w:szCs w:val="24"/>
          <w:vertAlign w:val="superscript"/>
        </w:rPr>
        <w:t>37</w:t>
      </w:r>
      <w:ins w:id="262" w:author="Nicholas M. Pajewski" w:date="2021-11-16T09:07:00Z">
        <w:r>
          <w:rPr>
            <w:rFonts w:ascii="Arial" w:eastAsia="Times New Roman" w:hAnsi="Arial" w:cs="Arial"/>
          </w:rPr>
          <w:fldChar w:fldCharType="end"/>
        </w:r>
      </w:ins>
    </w:p>
    <w:p w14:paraId="7442A24A" w14:textId="3B58E6BF" w:rsidR="001C18BF" w:rsidRDefault="001C18BF" w:rsidP="002E04C7">
      <w:pPr>
        <w:spacing w:line="240" w:lineRule="auto"/>
        <w:contextualSpacing/>
        <w:rPr>
          <w:rFonts w:ascii="Arial" w:hAnsi="Arial" w:cs="Arial"/>
          <w:color w:val="000000"/>
        </w:rPr>
      </w:pPr>
    </w:p>
    <w:p w14:paraId="5C98FC96" w14:textId="04BE1537" w:rsidR="001C18BF" w:rsidRPr="001C18BF" w:rsidRDefault="001C18BF" w:rsidP="002E04C7">
      <w:pPr>
        <w:spacing w:line="240" w:lineRule="auto"/>
        <w:contextualSpacing/>
        <w:rPr>
          <w:rFonts w:ascii="Arial" w:eastAsia="Times New Roman" w:hAnsi="Arial" w:cs="Arial"/>
          <w:u w:val="single"/>
        </w:rPr>
      </w:pPr>
      <w:commentRangeStart w:id="263"/>
      <w:r w:rsidRPr="001C18BF">
        <w:rPr>
          <w:rFonts w:ascii="Arial" w:hAnsi="Arial" w:cs="Arial"/>
          <w:color w:val="000000"/>
          <w:u w:val="single"/>
        </w:rPr>
        <w:t>Limitations</w:t>
      </w:r>
    </w:p>
    <w:p w14:paraId="0066B01D" w14:textId="768DFE09" w:rsidR="00816E2C" w:rsidRDefault="00816E2C" w:rsidP="002E04C7">
      <w:pPr>
        <w:spacing w:line="240" w:lineRule="auto"/>
        <w:contextualSpacing/>
        <w:rPr>
          <w:rFonts w:ascii="Arial" w:hAnsi="Arial" w:cs="Arial"/>
        </w:rPr>
      </w:pPr>
      <w:r>
        <w:rPr>
          <w:rFonts w:ascii="Arial" w:hAnsi="Arial" w:cs="Arial"/>
        </w:rPr>
        <w:t xml:space="preserve">Our EHR-adapted HF risk prediction model may not be able to leverage </w:t>
      </w:r>
      <w:r w:rsidR="0010519F">
        <w:rPr>
          <w:rFonts w:ascii="Arial" w:hAnsi="Arial" w:cs="Arial"/>
        </w:rPr>
        <w:t>all</w:t>
      </w:r>
      <w:r w:rsidR="006F3713">
        <w:rPr>
          <w:rFonts w:ascii="Arial" w:hAnsi="Arial" w:cs="Arial"/>
        </w:rPr>
        <w:t xml:space="preserve"> </w:t>
      </w:r>
      <w:r w:rsidR="00DB0778">
        <w:rPr>
          <w:rFonts w:ascii="Arial" w:hAnsi="Arial" w:cs="Arial"/>
        </w:rPr>
        <w:t xml:space="preserve">the </w:t>
      </w:r>
      <w:r w:rsidR="006F3713">
        <w:rPr>
          <w:rFonts w:ascii="Arial" w:hAnsi="Arial" w:cs="Arial"/>
        </w:rPr>
        <w:t xml:space="preserve">biomarkers that were used in the HF risk prediction model we published in </w:t>
      </w:r>
      <w:r w:rsidR="006F3713" w:rsidRPr="000A57EE">
        <w:rPr>
          <w:rFonts w:ascii="Arial" w:hAnsi="Arial" w:cs="Arial"/>
          <w:i/>
          <w:iCs/>
        </w:rPr>
        <w:t>Circulation</w:t>
      </w:r>
      <w:r w:rsidR="006F3713" w:rsidRPr="000A57EE">
        <w:rPr>
          <w:rFonts w:ascii="Arial" w:hAnsi="Arial" w:cs="Arial"/>
        </w:rPr>
        <w:t xml:space="preserve">, </w:t>
      </w:r>
      <w:r w:rsidR="006F3713">
        <w:rPr>
          <w:rFonts w:ascii="Arial" w:hAnsi="Arial" w:cs="Arial"/>
        </w:rPr>
        <w:t xml:space="preserve">as some of these measurements are rarely taken in routine clinical practice. However, the EHR-adapted model will leverage more data pertaining to </w:t>
      </w:r>
      <w:r w:rsidR="006F3713" w:rsidRPr="006F3713">
        <w:rPr>
          <w:rFonts w:ascii="Arial" w:hAnsi="Arial" w:cs="Arial"/>
        </w:rPr>
        <w:t xml:space="preserve">conditions in the environments where </w:t>
      </w:r>
      <w:r w:rsidR="006F3713">
        <w:rPr>
          <w:rFonts w:ascii="Arial" w:hAnsi="Arial" w:cs="Arial"/>
        </w:rPr>
        <w:t>patients</w:t>
      </w:r>
      <w:r w:rsidR="006F3713" w:rsidRPr="006F3713">
        <w:rPr>
          <w:rFonts w:ascii="Arial" w:hAnsi="Arial" w:cs="Arial"/>
        </w:rPr>
        <w:t xml:space="preserve"> live, learn, work, play, worship, and age</w:t>
      </w:r>
      <w:r w:rsidR="006F3713">
        <w:rPr>
          <w:rFonts w:ascii="Arial" w:hAnsi="Arial" w:cs="Arial"/>
        </w:rPr>
        <w:t xml:space="preserve">, </w:t>
      </w:r>
      <w:r w:rsidR="006F3713" w:rsidRPr="006F3713">
        <w:rPr>
          <w:rFonts w:ascii="Arial" w:hAnsi="Arial" w:cs="Arial"/>
          <w:i/>
          <w:iCs/>
        </w:rPr>
        <w:t>i.e.</w:t>
      </w:r>
      <w:r w:rsidR="000A57EE">
        <w:rPr>
          <w:rFonts w:ascii="Arial" w:hAnsi="Arial" w:cs="Arial"/>
          <w:i/>
          <w:iCs/>
        </w:rPr>
        <w:t>,</w:t>
      </w:r>
      <w:r w:rsidR="006F3713">
        <w:rPr>
          <w:rFonts w:ascii="Arial" w:hAnsi="Arial" w:cs="Arial"/>
        </w:rPr>
        <w:t xml:space="preserve"> social determinants of health. </w:t>
      </w:r>
      <w:r w:rsidR="006F3713">
        <w:rPr>
          <w:rFonts w:ascii="Arial" w:hAnsi="Arial" w:cs="Arial"/>
        </w:rPr>
        <w:lastRenderedPageBreak/>
        <w:t>Our previous work showed that social determinants of health (</w:t>
      </w:r>
      <w:r w:rsidR="006F3713" w:rsidRPr="006F3713">
        <w:rPr>
          <w:rFonts w:ascii="Arial" w:hAnsi="Arial" w:cs="Arial"/>
          <w:i/>
          <w:iCs/>
        </w:rPr>
        <w:t>e.g.</w:t>
      </w:r>
      <w:r w:rsidR="000A57EE">
        <w:rPr>
          <w:rFonts w:ascii="Arial" w:hAnsi="Arial" w:cs="Arial"/>
        </w:rPr>
        <w:t>, income and education)</w:t>
      </w:r>
      <w:r w:rsidR="006F3713">
        <w:rPr>
          <w:rFonts w:ascii="Arial" w:hAnsi="Arial" w:cs="Arial"/>
        </w:rPr>
        <w:t xml:space="preserve"> were </w:t>
      </w:r>
      <w:r w:rsidR="000A57EE">
        <w:rPr>
          <w:rFonts w:ascii="Arial" w:hAnsi="Arial" w:cs="Arial"/>
        </w:rPr>
        <w:t xml:space="preserve">among the most important risk factors for HF among black adults. Therefore, the proposed HF risk prediction model may improve </w:t>
      </w:r>
      <w:r w:rsidR="00904424">
        <w:rPr>
          <w:rFonts w:ascii="Arial" w:hAnsi="Arial" w:cs="Arial"/>
        </w:rPr>
        <w:t>risk stratification for black adults with adverse social determinants of health.</w:t>
      </w:r>
      <w:commentRangeEnd w:id="263"/>
      <w:r w:rsidR="005305C8">
        <w:rPr>
          <w:rStyle w:val="CommentReference"/>
        </w:rPr>
        <w:commentReference w:id="263"/>
      </w:r>
    </w:p>
    <w:p w14:paraId="40579DF9" w14:textId="7C543949" w:rsidR="00587F14" w:rsidRDefault="00587F14" w:rsidP="002E04C7">
      <w:pPr>
        <w:spacing w:line="240" w:lineRule="auto"/>
        <w:contextualSpacing/>
        <w:rPr>
          <w:rFonts w:ascii="Arial" w:hAnsi="Arial" w:cs="Arial"/>
        </w:rPr>
      </w:pPr>
    </w:p>
    <w:p w14:paraId="4626B1EF" w14:textId="0B373DFF" w:rsidR="00587F14" w:rsidRPr="00587F14" w:rsidRDefault="00587F14" w:rsidP="002E04C7">
      <w:pPr>
        <w:spacing w:line="240" w:lineRule="auto"/>
        <w:contextualSpacing/>
        <w:rPr>
          <w:rFonts w:ascii="Arial" w:eastAsia="Times New Roman" w:hAnsi="Arial" w:cs="Arial"/>
          <w:b/>
          <w:bCs/>
          <w:u w:val="single"/>
        </w:rPr>
      </w:pPr>
      <w:r w:rsidRPr="00587F14">
        <w:rPr>
          <w:rFonts w:ascii="Arial" w:hAnsi="Arial" w:cs="Arial"/>
          <w:b/>
          <w:bCs/>
          <w:u w:val="single"/>
        </w:rPr>
        <w:t>STUDY MILESTONES: Anticipated Outcomes and Dissemination Plan</w:t>
      </w:r>
    </w:p>
    <w:p w14:paraId="228D5A73" w14:textId="77777777" w:rsidR="00C17EF0" w:rsidRDefault="00E97460" w:rsidP="002E04C7">
      <w:pPr>
        <w:spacing w:line="240" w:lineRule="auto"/>
        <w:contextualSpacing/>
        <w:rPr>
          <w:rFonts w:ascii="Arial" w:eastAsia="Times New Roman" w:hAnsi="Arial" w:cs="Arial"/>
        </w:rPr>
      </w:pPr>
      <w:r>
        <w:rPr>
          <w:rFonts w:ascii="Arial" w:eastAsia="Times New Roman" w:hAnsi="Arial" w:cs="Arial"/>
        </w:rPr>
        <w:t xml:space="preserve"> </w:t>
      </w:r>
      <w:r w:rsidR="00012C72">
        <w:rPr>
          <w:rFonts w:ascii="Arial" w:eastAsia="Times New Roman" w:hAnsi="Arial" w:cs="Arial"/>
        </w:rPr>
        <w:t xml:space="preserve"> </w:t>
      </w:r>
    </w:p>
    <w:p w14:paraId="6241B5C3" w14:textId="5D0E7758" w:rsidR="00D42D48" w:rsidRPr="00A577A5" w:rsidRDefault="00587F14" w:rsidP="00A577A5">
      <w:pPr>
        <w:pStyle w:val="ListParagraph"/>
        <w:ind w:left="0"/>
        <w:rPr>
          <w:rFonts w:ascii="Arial" w:hAnsi="Arial" w:cs="Arial"/>
          <w:b/>
        </w:rPr>
      </w:pPr>
      <w:r>
        <w:rPr>
          <w:rFonts w:ascii="Arial" w:eastAsia="Times New Roman" w:hAnsi="Arial" w:cs="Arial"/>
        </w:rPr>
        <w:t xml:space="preserve">This study proposes to </w:t>
      </w:r>
      <w:r w:rsidR="00D42D48">
        <w:rPr>
          <w:rFonts w:ascii="Arial" w:eastAsia="Times New Roman" w:hAnsi="Arial" w:cs="Arial"/>
        </w:rPr>
        <w:t xml:space="preserve">adapt previously written code for a novel ML algorithm into a software package </w:t>
      </w:r>
      <w:r>
        <w:rPr>
          <w:rFonts w:ascii="Arial" w:eastAsia="Times New Roman" w:hAnsi="Arial" w:cs="Arial"/>
        </w:rPr>
        <w:t>that</w:t>
      </w:r>
      <w:r w:rsidR="00D42D48">
        <w:rPr>
          <w:rFonts w:ascii="Arial" w:eastAsia="Times New Roman" w:hAnsi="Arial" w:cs="Arial"/>
        </w:rPr>
        <w:t xml:space="preserve"> can operate at scale with massive databases </w:t>
      </w:r>
      <w:ins w:id="264" w:author="Nicholas M. Pajewski" w:date="2021-11-16T11:55:00Z">
        <w:r w:rsidR="005305C8">
          <w:rPr>
            <w:rFonts w:ascii="Arial" w:eastAsia="Times New Roman" w:hAnsi="Arial" w:cs="Arial"/>
          </w:rPr>
          <w:t xml:space="preserve">extracted from </w:t>
        </w:r>
      </w:ins>
      <w:del w:id="265" w:author="Nicholas M. Pajewski" w:date="2021-11-16T11:55:00Z">
        <w:r w:rsidR="00D42D48" w:rsidDel="005305C8">
          <w:rPr>
            <w:rFonts w:ascii="Arial" w:eastAsia="Times New Roman" w:hAnsi="Arial" w:cs="Arial"/>
          </w:rPr>
          <w:delText xml:space="preserve">in </w:delText>
        </w:r>
      </w:del>
      <w:r w:rsidR="00D42D48">
        <w:rPr>
          <w:rFonts w:ascii="Arial" w:eastAsia="Times New Roman" w:hAnsi="Arial" w:cs="Arial"/>
        </w:rPr>
        <w:t>the EHR. T</w:t>
      </w:r>
      <w:r>
        <w:rPr>
          <w:rFonts w:ascii="Arial" w:eastAsia="Times New Roman" w:hAnsi="Arial" w:cs="Arial"/>
        </w:rPr>
        <w:t xml:space="preserve">he </w:t>
      </w:r>
      <w:r w:rsidR="00D42D48">
        <w:rPr>
          <w:rFonts w:ascii="Arial" w:eastAsia="Times New Roman" w:hAnsi="Arial" w:cs="Arial"/>
        </w:rPr>
        <w:t xml:space="preserve">proposed study will also apply this </w:t>
      </w:r>
      <w:r>
        <w:rPr>
          <w:rFonts w:ascii="Arial" w:eastAsia="Times New Roman" w:hAnsi="Arial" w:cs="Arial"/>
        </w:rPr>
        <w:t xml:space="preserve">software </w:t>
      </w:r>
      <w:r w:rsidR="00D42D48">
        <w:rPr>
          <w:rFonts w:ascii="Arial" w:eastAsia="Times New Roman" w:hAnsi="Arial" w:cs="Arial"/>
        </w:rPr>
        <w:t xml:space="preserve">package </w:t>
      </w:r>
      <w:r>
        <w:rPr>
          <w:rFonts w:ascii="Arial" w:eastAsia="Times New Roman" w:hAnsi="Arial" w:cs="Arial"/>
        </w:rPr>
        <w:t xml:space="preserve">to develop risk prediction equations for </w:t>
      </w:r>
      <w:ins w:id="266" w:author="Nicholas M. Pajewski" w:date="2021-11-16T11:58:00Z">
        <w:r w:rsidR="005305C8">
          <w:rPr>
            <w:rFonts w:ascii="Arial" w:eastAsia="Times New Roman" w:hAnsi="Arial" w:cs="Arial"/>
          </w:rPr>
          <w:t xml:space="preserve">two highly relevant outcomes for older adults, </w:t>
        </w:r>
      </w:ins>
      <w:r>
        <w:rPr>
          <w:rFonts w:ascii="Arial" w:eastAsia="Times New Roman" w:hAnsi="Arial" w:cs="Arial"/>
        </w:rPr>
        <w:t xml:space="preserve">incident </w:t>
      </w:r>
      <w:del w:id="267" w:author="Nicholas M. Pajewski" w:date="2021-11-16T11:58:00Z">
        <w:r w:rsidDel="005305C8">
          <w:rPr>
            <w:rFonts w:ascii="Arial" w:eastAsia="Times New Roman" w:hAnsi="Arial" w:cs="Arial"/>
          </w:rPr>
          <w:delText>HF</w:delText>
        </w:r>
      </w:del>
      <w:ins w:id="268" w:author="Nicholas M. Pajewski" w:date="2021-11-16T11:58:00Z">
        <w:r w:rsidR="005305C8">
          <w:rPr>
            <w:rFonts w:ascii="Arial" w:eastAsia="Times New Roman" w:hAnsi="Arial" w:cs="Arial"/>
          </w:rPr>
          <w:t>heart failure and frailty</w:t>
        </w:r>
      </w:ins>
      <w:r>
        <w:rPr>
          <w:rFonts w:ascii="Arial" w:eastAsia="Times New Roman" w:hAnsi="Arial" w:cs="Arial"/>
        </w:rPr>
        <w:t xml:space="preserve">. </w:t>
      </w:r>
      <w:r w:rsidRPr="00D42D48">
        <w:rPr>
          <w:rFonts w:ascii="Arial" w:eastAsia="Times New Roman" w:hAnsi="Arial" w:cs="Arial"/>
          <w:b/>
          <w:bCs/>
        </w:rPr>
        <w:t>Table 2</w:t>
      </w:r>
      <w:r>
        <w:rPr>
          <w:rFonts w:ascii="Arial" w:eastAsia="Times New Roman" w:hAnsi="Arial" w:cs="Arial"/>
        </w:rPr>
        <w:t xml:space="preserve"> presents our proposed </w:t>
      </w:r>
      <w:r w:rsidR="00D42D48">
        <w:rPr>
          <w:rFonts w:ascii="Arial" w:eastAsia="Times New Roman" w:hAnsi="Arial" w:cs="Arial"/>
        </w:rPr>
        <w:t>timeline of milestones and actions to disseminate the proposed research.</w:t>
      </w:r>
      <w:r w:rsidR="00AA4994">
        <w:rPr>
          <w:rFonts w:ascii="Arial" w:eastAsia="Times New Roman" w:hAnsi="Arial" w:cs="Arial"/>
        </w:rPr>
        <w:t xml:space="preserve"> </w:t>
      </w:r>
      <w:r w:rsidR="00AA4994" w:rsidRPr="00AA4994">
        <w:rPr>
          <w:rFonts w:ascii="Arial" w:eastAsia="Times New Roman" w:hAnsi="Arial" w:cs="Arial"/>
        </w:rPr>
        <w:t xml:space="preserve">We expect to spend the first four months of the project </w:t>
      </w:r>
      <w:r w:rsidR="00AA4994">
        <w:rPr>
          <w:rFonts w:ascii="Arial" w:eastAsia="Times New Roman" w:hAnsi="Arial" w:cs="Arial"/>
        </w:rPr>
        <w:t xml:space="preserve">developing core features of </w:t>
      </w:r>
      <w:proofErr w:type="spellStart"/>
      <w:r w:rsidR="00AA4994" w:rsidRPr="00AA4994">
        <w:rPr>
          <w:rFonts w:ascii="Arial" w:eastAsia="Times New Roman" w:hAnsi="Arial" w:cs="Arial"/>
          <w:i/>
          <w:iCs/>
        </w:rPr>
        <w:t>aorsf</w:t>
      </w:r>
      <w:proofErr w:type="spellEnd"/>
      <w:r w:rsidR="00AA4994">
        <w:rPr>
          <w:rFonts w:ascii="Arial" w:eastAsia="Times New Roman" w:hAnsi="Arial" w:cs="Arial"/>
        </w:rPr>
        <w:t xml:space="preserve">, </w:t>
      </w:r>
      <w:r w:rsidR="00AA4994" w:rsidRPr="00AA4994">
        <w:rPr>
          <w:rFonts w:ascii="Arial" w:eastAsia="Times New Roman" w:hAnsi="Arial" w:cs="Arial"/>
          <w:i/>
          <w:iCs/>
        </w:rPr>
        <w:t>i.e.</w:t>
      </w:r>
      <w:r w:rsidR="00AA4994">
        <w:rPr>
          <w:rFonts w:ascii="Arial" w:eastAsia="Times New Roman" w:hAnsi="Arial" w:cs="Arial"/>
        </w:rPr>
        <w:t xml:space="preserve">, writing the functions that will </w:t>
      </w:r>
      <w:r w:rsidR="00F0291B">
        <w:rPr>
          <w:rFonts w:ascii="Arial" w:eastAsia="Times New Roman" w:hAnsi="Arial" w:cs="Arial"/>
        </w:rPr>
        <w:t>grow decision trees and generate risk predictions.</w:t>
      </w:r>
      <w:r w:rsidR="00AA4994">
        <w:rPr>
          <w:rFonts w:ascii="Arial" w:eastAsia="Times New Roman" w:hAnsi="Arial" w:cs="Arial"/>
        </w:rPr>
        <w:t xml:space="preserve"> </w:t>
      </w:r>
      <w:r w:rsidR="00F0291B">
        <w:rPr>
          <w:rFonts w:ascii="Arial" w:eastAsia="Times New Roman" w:hAnsi="Arial" w:cs="Arial"/>
        </w:rPr>
        <w:t xml:space="preserve">Future grant applications will build additional features on top of the core ones, </w:t>
      </w:r>
      <w:r w:rsidR="002101C7" w:rsidRPr="002101C7">
        <w:rPr>
          <w:rFonts w:ascii="Arial" w:eastAsia="Times New Roman" w:hAnsi="Arial" w:cs="Arial"/>
          <w:i/>
          <w:iCs/>
        </w:rPr>
        <w:t>e.g.</w:t>
      </w:r>
      <w:r w:rsidR="002101C7">
        <w:rPr>
          <w:rFonts w:ascii="Arial" w:eastAsia="Times New Roman" w:hAnsi="Arial" w:cs="Arial"/>
        </w:rPr>
        <w:t>,</w:t>
      </w:r>
      <w:r w:rsidR="00F0291B">
        <w:rPr>
          <w:rFonts w:ascii="Arial" w:eastAsia="Times New Roman" w:hAnsi="Arial" w:cs="Arial"/>
        </w:rPr>
        <w:t xml:space="preserve"> conducting statistical </w:t>
      </w:r>
      <w:r w:rsidR="002101C7">
        <w:rPr>
          <w:rFonts w:ascii="Arial" w:eastAsia="Times New Roman" w:hAnsi="Arial" w:cs="Arial"/>
        </w:rPr>
        <w:t xml:space="preserve">tests to determine </w:t>
      </w:r>
      <w:r w:rsidR="00F0291B">
        <w:rPr>
          <w:rFonts w:ascii="Arial" w:eastAsia="Times New Roman" w:hAnsi="Arial" w:cs="Arial"/>
        </w:rPr>
        <w:t xml:space="preserve">whether </w:t>
      </w:r>
      <w:r w:rsidR="002101C7">
        <w:rPr>
          <w:rFonts w:ascii="Arial" w:eastAsia="Times New Roman" w:hAnsi="Arial" w:cs="Arial"/>
        </w:rPr>
        <w:t xml:space="preserve">an </w:t>
      </w:r>
      <w:r w:rsidR="00F0291B">
        <w:rPr>
          <w:rFonts w:ascii="Arial" w:eastAsia="Times New Roman" w:hAnsi="Arial" w:cs="Arial"/>
        </w:rPr>
        <w:t>individual variable contribute</w:t>
      </w:r>
      <w:r w:rsidR="002101C7">
        <w:rPr>
          <w:rFonts w:ascii="Arial" w:eastAsia="Times New Roman" w:hAnsi="Arial" w:cs="Arial"/>
        </w:rPr>
        <w:t>s</w:t>
      </w:r>
      <w:r w:rsidR="00F0291B">
        <w:rPr>
          <w:rFonts w:ascii="Arial" w:eastAsia="Times New Roman" w:hAnsi="Arial" w:cs="Arial"/>
        </w:rPr>
        <w:t xml:space="preserve"> to the model</w:t>
      </w:r>
      <w:r w:rsidR="002101C7">
        <w:rPr>
          <w:rFonts w:ascii="Arial" w:eastAsia="Times New Roman" w:hAnsi="Arial" w:cs="Arial"/>
        </w:rPr>
        <w:t>’s prediction function</w:t>
      </w:r>
      <w:r w:rsidR="00F0291B">
        <w:rPr>
          <w:rFonts w:ascii="Arial" w:eastAsia="Times New Roman" w:hAnsi="Arial" w:cs="Arial"/>
        </w:rPr>
        <w:t>, accounting for competing risks</w:t>
      </w:r>
      <w:ins w:id="269" w:author="Nicholas M. Pajewski" w:date="2021-11-16T11:59:00Z">
        <w:r w:rsidR="005305C8">
          <w:rPr>
            <w:rFonts w:ascii="Arial" w:eastAsia="Times New Roman" w:hAnsi="Arial" w:cs="Arial"/>
          </w:rPr>
          <w:t xml:space="preserve"> and recurrent events such as hospitalizations</w:t>
        </w:r>
      </w:ins>
      <w:r w:rsidR="00F0291B">
        <w:rPr>
          <w:rFonts w:ascii="Arial" w:eastAsia="Times New Roman" w:hAnsi="Arial" w:cs="Arial"/>
        </w:rPr>
        <w:t xml:space="preserve">, and </w:t>
      </w:r>
      <w:r w:rsidR="002101C7">
        <w:rPr>
          <w:rFonts w:ascii="Arial" w:eastAsia="Times New Roman" w:hAnsi="Arial" w:cs="Arial"/>
        </w:rPr>
        <w:t xml:space="preserve">incorporating missing data as a feature. We will also initialize the data extraction from </w:t>
      </w:r>
      <w:proofErr w:type="spellStart"/>
      <w:r w:rsidR="002101C7">
        <w:rPr>
          <w:rFonts w:ascii="Arial" w:eastAsia="Times New Roman" w:hAnsi="Arial" w:cs="Arial"/>
        </w:rPr>
        <w:t>WakeOne</w:t>
      </w:r>
      <w:proofErr w:type="spellEnd"/>
      <w:r w:rsidR="002101C7">
        <w:rPr>
          <w:rFonts w:ascii="Arial" w:eastAsia="Times New Roman" w:hAnsi="Arial" w:cs="Arial"/>
        </w:rPr>
        <w:t xml:space="preserve"> during this period by</w:t>
      </w:r>
      <w:r w:rsidR="00AA4994" w:rsidRPr="00AA4994">
        <w:rPr>
          <w:rFonts w:ascii="Arial" w:eastAsia="Times New Roman" w:hAnsi="Arial" w:cs="Arial"/>
        </w:rPr>
        <w:t xml:space="preserve"> conducting initial data extractions and </w:t>
      </w:r>
      <w:commentRangeStart w:id="270"/>
      <w:r w:rsidR="00AA4994" w:rsidRPr="00AA4994">
        <w:rPr>
          <w:rFonts w:ascii="Arial" w:eastAsia="Times New Roman" w:hAnsi="Arial" w:cs="Arial"/>
        </w:rPr>
        <w:t xml:space="preserve">evaluating the </w:t>
      </w:r>
      <w:r w:rsidR="002101C7">
        <w:rPr>
          <w:rFonts w:ascii="Arial" w:eastAsia="Times New Roman" w:hAnsi="Arial" w:cs="Arial"/>
        </w:rPr>
        <w:t xml:space="preserve">validity of derived variables such as the </w:t>
      </w:r>
      <w:proofErr w:type="spellStart"/>
      <w:r w:rsidR="002101C7">
        <w:rPr>
          <w:rFonts w:ascii="Arial" w:eastAsia="Times New Roman" w:hAnsi="Arial" w:cs="Arial"/>
        </w:rPr>
        <w:t>eFI</w:t>
      </w:r>
      <w:proofErr w:type="spellEnd"/>
      <w:r w:rsidR="00AA4994" w:rsidRPr="00AA4994">
        <w:rPr>
          <w:rFonts w:ascii="Arial" w:eastAsia="Times New Roman" w:hAnsi="Arial" w:cs="Arial"/>
        </w:rPr>
        <w:t xml:space="preserve">. </w:t>
      </w:r>
      <w:commentRangeEnd w:id="270"/>
      <w:r w:rsidR="0098465B">
        <w:rPr>
          <w:rStyle w:val="CommentReference"/>
        </w:rPr>
        <w:commentReference w:id="270"/>
      </w:r>
      <w:del w:id="271" w:author="Nicholas M. Pajewski" w:date="2021-11-16T12:07:00Z">
        <w:r w:rsidR="00AA4994" w:rsidRPr="00AA4994" w:rsidDel="00C45BF3">
          <w:rPr>
            <w:rFonts w:ascii="Arial" w:eastAsia="Times New Roman" w:hAnsi="Arial" w:cs="Arial"/>
          </w:rPr>
          <w:delText>During this initial phase, we also plan to operationalize the linkage to Medicare claims data in order to de</w:delText>
        </w:r>
        <w:r w:rsidR="002101C7" w:rsidDel="00C45BF3">
          <w:rPr>
            <w:rFonts w:ascii="Arial" w:eastAsia="Times New Roman" w:hAnsi="Arial" w:cs="Arial"/>
          </w:rPr>
          <w:delText xml:space="preserve">rive predictors based on claims, </w:delText>
        </w:r>
        <w:r w:rsidR="002101C7" w:rsidRPr="002101C7" w:rsidDel="00C45BF3">
          <w:rPr>
            <w:rFonts w:ascii="Arial" w:eastAsia="Times New Roman" w:hAnsi="Arial" w:cs="Arial"/>
            <w:i/>
            <w:iCs/>
          </w:rPr>
          <w:delText>e.g.</w:delText>
        </w:r>
        <w:r w:rsidR="002101C7" w:rsidDel="00C45BF3">
          <w:rPr>
            <w:rFonts w:ascii="Arial" w:eastAsia="Times New Roman" w:hAnsi="Arial" w:cs="Arial"/>
          </w:rPr>
          <w:delText xml:space="preserve">, </w:delText>
        </w:r>
        <w:r w:rsidR="00AA4994" w:rsidRPr="00AA4994" w:rsidDel="00C45BF3">
          <w:rPr>
            <w:rFonts w:ascii="Arial" w:eastAsia="Times New Roman" w:hAnsi="Arial" w:cs="Arial"/>
          </w:rPr>
          <w:delText xml:space="preserve">the </w:delText>
        </w:r>
        <w:r w:rsidR="007B61CA" w:rsidDel="00C45BF3">
          <w:rPr>
            <w:rFonts w:ascii="Arial" w:eastAsia="Times New Roman" w:hAnsi="Arial" w:cs="Arial"/>
          </w:rPr>
          <w:delText>number of</w:delText>
        </w:r>
        <w:r w:rsidR="00AA4994" w:rsidRPr="00AA4994" w:rsidDel="00C45BF3">
          <w:rPr>
            <w:rFonts w:ascii="Arial" w:eastAsia="Times New Roman" w:hAnsi="Arial" w:cs="Arial"/>
          </w:rPr>
          <w:delText xml:space="preserve"> days spent at home. </w:delText>
        </w:r>
      </w:del>
      <w:r w:rsidR="00AA4994" w:rsidRPr="00AA4994">
        <w:rPr>
          <w:rFonts w:ascii="Arial" w:eastAsia="Times New Roman" w:hAnsi="Arial" w:cs="Arial"/>
        </w:rPr>
        <w:t xml:space="preserve">During the second four months of the project, we plan to complete data extraction, data cleaning and quality control, and perform </w:t>
      </w:r>
      <w:r w:rsidR="007B61CA">
        <w:rPr>
          <w:rFonts w:ascii="Arial" w:eastAsia="Times New Roman" w:hAnsi="Arial" w:cs="Arial"/>
        </w:rPr>
        <w:t xml:space="preserve">robust testing of the core features in </w:t>
      </w:r>
      <w:proofErr w:type="spellStart"/>
      <w:r w:rsidR="007B61CA" w:rsidRPr="007B61CA">
        <w:rPr>
          <w:rFonts w:ascii="Arial" w:eastAsia="Times New Roman" w:hAnsi="Arial" w:cs="Arial"/>
          <w:i/>
          <w:iCs/>
        </w:rPr>
        <w:t>aorsf</w:t>
      </w:r>
      <w:proofErr w:type="spellEnd"/>
      <w:r w:rsidR="007B61CA">
        <w:rPr>
          <w:rFonts w:ascii="Arial" w:eastAsia="Times New Roman" w:hAnsi="Arial" w:cs="Arial"/>
        </w:rPr>
        <w:t xml:space="preserve">. </w:t>
      </w:r>
      <w:r w:rsidR="00AA4994" w:rsidRPr="00AA4994">
        <w:rPr>
          <w:rFonts w:ascii="Arial" w:eastAsia="Times New Roman" w:hAnsi="Arial" w:cs="Arial"/>
        </w:rPr>
        <w:t>Given th</w:t>
      </w:r>
      <w:r w:rsidR="007B61CA">
        <w:rPr>
          <w:rFonts w:ascii="Arial" w:eastAsia="Times New Roman" w:hAnsi="Arial" w:cs="Arial"/>
        </w:rPr>
        <w:t>e</w:t>
      </w:r>
      <w:r w:rsidR="00AA4994" w:rsidRPr="00AA4994">
        <w:rPr>
          <w:rFonts w:ascii="Arial" w:eastAsia="Times New Roman" w:hAnsi="Arial" w:cs="Arial"/>
        </w:rPr>
        <w:t xml:space="preserve"> high informatics and analytic burden of this project, the study team will meet at least bi-monthly in order to review progress. Scholarly products from this project will include a manuscript describing </w:t>
      </w:r>
      <w:r w:rsidR="007B61CA">
        <w:rPr>
          <w:rFonts w:ascii="Arial" w:eastAsia="Times New Roman" w:hAnsi="Arial" w:cs="Arial"/>
        </w:rPr>
        <w:t>our development, validation, and fairness assessment of the HF risk prediction model</w:t>
      </w:r>
      <w:r w:rsidR="00AA4994" w:rsidRPr="00AA4994">
        <w:rPr>
          <w:rFonts w:ascii="Arial" w:eastAsia="Times New Roman" w:hAnsi="Arial" w:cs="Arial"/>
        </w:rPr>
        <w:t>. We intend to apply for R21 funding to conduct a</w:t>
      </w:r>
      <w:r w:rsidR="007B61CA">
        <w:rPr>
          <w:rFonts w:ascii="Arial" w:eastAsia="Times New Roman" w:hAnsi="Arial" w:cs="Arial"/>
        </w:rPr>
        <w:t>n external</w:t>
      </w:r>
      <w:r w:rsidR="00AA4994" w:rsidRPr="00AA4994">
        <w:rPr>
          <w:rFonts w:ascii="Arial" w:eastAsia="Times New Roman" w:hAnsi="Arial" w:cs="Arial"/>
        </w:rPr>
        <w:t xml:space="preserve"> validation of the </w:t>
      </w:r>
      <w:r w:rsidR="007B61CA">
        <w:rPr>
          <w:rFonts w:ascii="Arial" w:eastAsia="Times New Roman" w:hAnsi="Arial" w:cs="Arial"/>
        </w:rPr>
        <w:t xml:space="preserve">HF risk prediction model </w:t>
      </w:r>
      <w:r w:rsidR="00AA4994" w:rsidRPr="00AA4994">
        <w:rPr>
          <w:rFonts w:ascii="Arial" w:eastAsia="Times New Roman" w:hAnsi="Arial" w:cs="Arial"/>
        </w:rPr>
        <w:t xml:space="preserve">within the network infrastructure provided by </w:t>
      </w:r>
      <w:commentRangeStart w:id="272"/>
      <w:r w:rsidR="007B61CA">
        <w:rPr>
          <w:rFonts w:ascii="Arial" w:eastAsia="Times New Roman" w:hAnsi="Arial" w:cs="Arial"/>
        </w:rPr>
        <w:t xml:space="preserve">Atrium Health’s merger with </w:t>
      </w:r>
      <w:proofErr w:type="spellStart"/>
      <w:r w:rsidR="007B61CA">
        <w:rPr>
          <w:rFonts w:ascii="Arial" w:eastAsia="Times New Roman" w:hAnsi="Arial" w:cs="Arial"/>
        </w:rPr>
        <w:t>WakeOne</w:t>
      </w:r>
      <w:commentRangeEnd w:id="272"/>
      <w:proofErr w:type="spellEnd"/>
      <w:r w:rsidR="007B61CA">
        <w:rPr>
          <w:rStyle w:val="CommentReference"/>
        </w:rPr>
        <w:commentReference w:id="272"/>
      </w:r>
      <w:r w:rsidR="00AA4994" w:rsidRPr="00AA4994">
        <w:rPr>
          <w:rFonts w:ascii="Arial" w:eastAsia="Times New Roman" w:hAnsi="Arial" w:cs="Arial"/>
        </w:rPr>
        <w:t xml:space="preserve">. Finally, we expect to develop an R01 application based on this work, for example using the </w:t>
      </w:r>
      <w:r w:rsidR="00A577A5">
        <w:rPr>
          <w:rFonts w:ascii="Arial" w:eastAsia="Times New Roman" w:hAnsi="Arial" w:cs="Arial"/>
        </w:rPr>
        <w:t xml:space="preserve">AORSF algorithm to predict the onset of frailty. </w:t>
      </w:r>
      <w:r w:rsidR="00A577A5" w:rsidRPr="002748C1">
        <w:rPr>
          <w:rFonts w:ascii="Arial" w:hAnsi="Arial" w:cs="Arial"/>
        </w:rPr>
        <w:t xml:space="preserve">There are several ongoing efforts leveraging the </w:t>
      </w:r>
      <w:proofErr w:type="spellStart"/>
      <w:r w:rsidR="00A577A5" w:rsidRPr="002748C1">
        <w:rPr>
          <w:rFonts w:ascii="Arial" w:hAnsi="Arial" w:cs="Arial"/>
        </w:rPr>
        <w:t>eFI</w:t>
      </w:r>
      <w:proofErr w:type="spellEnd"/>
      <w:r w:rsidR="00A577A5" w:rsidRPr="002748C1">
        <w:rPr>
          <w:rFonts w:ascii="Arial" w:hAnsi="Arial" w:cs="Arial"/>
        </w:rPr>
        <w:t xml:space="preserve"> to target interventions for frail older adults, including targeting outreach of community health workers, optimizing pre-operative screening, </w:t>
      </w:r>
      <w:r w:rsidR="00A577A5">
        <w:rPr>
          <w:rFonts w:ascii="Arial" w:hAnsi="Arial" w:cs="Arial"/>
        </w:rPr>
        <w:t>and deprescribing for patients with type II diabetes. However, these efforts focus on patients that are believed to already be frail (</w:t>
      </w:r>
      <w:proofErr w:type="spellStart"/>
      <w:r w:rsidR="00A577A5">
        <w:rPr>
          <w:rFonts w:ascii="Arial" w:hAnsi="Arial" w:cs="Arial"/>
        </w:rPr>
        <w:t>eFI</w:t>
      </w:r>
      <w:proofErr w:type="spellEnd"/>
      <w:r w:rsidR="00A577A5">
        <w:rPr>
          <w:rFonts w:ascii="Arial" w:hAnsi="Arial" w:cs="Arial"/>
        </w:rPr>
        <w:t>&gt;0.21).</w:t>
      </w:r>
      <w:r w:rsidR="00A577A5" w:rsidRPr="002748C1">
        <w:rPr>
          <w:rFonts w:ascii="Arial" w:hAnsi="Arial" w:cs="Arial"/>
        </w:rPr>
        <w:t xml:space="preserve"> </w:t>
      </w:r>
      <w:r w:rsidR="00A577A5">
        <w:rPr>
          <w:rFonts w:ascii="Arial" w:hAnsi="Arial" w:cs="Arial"/>
        </w:rPr>
        <w:t xml:space="preserve">Another interventional target could be identifying patients likely to accumulate more age-related deficits, and thus transition from pre-frailty to frailty. Our planned R01 application will apply the </w:t>
      </w:r>
      <w:proofErr w:type="spellStart"/>
      <w:r w:rsidR="00A577A5">
        <w:rPr>
          <w:rFonts w:ascii="Arial" w:hAnsi="Arial" w:cs="Arial"/>
          <w:i/>
          <w:iCs/>
        </w:rPr>
        <w:t>aorsf</w:t>
      </w:r>
      <w:proofErr w:type="spellEnd"/>
      <w:r w:rsidR="00A577A5">
        <w:rPr>
          <w:rFonts w:ascii="Arial" w:hAnsi="Arial" w:cs="Arial"/>
          <w:i/>
          <w:iCs/>
        </w:rPr>
        <w:t xml:space="preserve"> </w:t>
      </w:r>
      <w:r w:rsidR="00A577A5" w:rsidRPr="00A577A5">
        <w:rPr>
          <w:rFonts w:ascii="Arial" w:hAnsi="Arial" w:cs="Arial"/>
        </w:rPr>
        <w:t>R</w:t>
      </w:r>
      <w:r w:rsidR="00A577A5">
        <w:rPr>
          <w:rFonts w:ascii="Arial" w:hAnsi="Arial" w:cs="Arial"/>
          <w:i/>
          <w:iCs/>
        </w:rPr>
        <w:t xml:space="preserve"> </w:t>
      </w:r>
      <w:r w:rsidR="00A577A5">
        <w:rPr>
          <w:rFonts w:ascii="Arial" w:hAnsi="Arial" w:cs="Arial"/>
        </w:rPr>
        <w:t xml:space="preserve">package to </w:t>
      </w:r>
      <w:r w:rsidR="00A577A5" w:rsidRPr="00C072DE">
        <w:rPr>
          <w:rFonts w:ascii="Arial" w:hAnsi="Arial" w:cs="Arial"/>
        </w:rPr>
        <w:t>exami</w:t>
      </w:r>
      <w:r w:rsidR="00A577A5">
        <w:rPr>
          <w:rFonts w:ascii="Arial" w:hAnsi="Arial" w:cs="Arial"/>
        </w:rPr>
        <w:t>ne predictors</w:t>
      </w:r>
      <w:r w:rsidR="00A577A5" w:rsidRPr="002748C1">
        <w:rPr>
          <w:rFonts w:ascii="Arial" w:hAnsi="Arial" w:cs="Arial"/>
        </w:rPr>
        <w:t xml:space="preserve"> of the transition from pre-frailty to frailty</w:t>
      </w:r>
      <w:r w:rsidR="00A577A5">
        <w:rPr>
          <w:rFonts w:ascii="Arial" w:hAnsi="Arial" w:cs="Arial"/>
        </w:rPr>
        <w:t xml:space="preserve"> using the same cohort as derived in this pilot application (though including patients with HF diagnoses).</w:t>
      </w:r>
    </w:p>
    <w:tbl>
      <w:tblPr>
        <w:tblStyle w:val="TableGrid"/>
        <w:tblW w:w="0" w:type="auto"/>
        <w:tblLook w:val="04A0" w:firstRow="1" w:lastRow="0" w:firstColumn="1" w:lastColumn="0" w:noHBand="0" w:noVBand="1"/>
      </w:tblPr>
      <w:tblGrid>
        <w:gridCol w:w="4957"/>
        <w:gridCol w:w="486"/>
        <w:gridCol w:w="486"/>
        <w:gridCol w:w="486"/>
        <w:gridCol w:w="486"/>
        <w:gridCol w:w="486"/>
        <w:gridCol w:w="486"/>
        <w:gridCol w:w="486"/>
        <w:gridCol w:w="486"/>
        <w:gridCol w:w="486"/>
        <w:gridCol w:w="486"/>
        <w:gridCol w:w="486"/>
        <w:gridCol w:w="487"/>
      </w:tblGrid>
      <w:tr w:rsidR="00E21C52" w14:paraId="123EC03C" w14:textId="77777777" w:rsidTr="00114CA0">
        <w:tc>
          <w:tcPr>
            <w:tcW w:w="10790" w:type="dxa"/>
            <w:gridSpan w:val="13"/>
          </w:tcPr>
          <w:p w14:paraId="24274996" w14:textId="04795313" w:rsidR="00E21C52" w:rsidRDefault="00E21C52" w:rsidP="002E04C7">
            <w:pPr>
              <w:spacing w:line="240" w:lineRule="auto"/>
              <w:contextualSpacing/>
              <w:rPr>
                <w:rFonts w:ascii="Arial" w:hAnsi="Arial" w:cs="Arial"/>
              </w:rPr>
            </w:pPr>
            <w:r w:rsidRPr="00E21C52">
              <w:rPr>
                <w:rFonts w:ascii="Arial" w:hAnsi="Arial" w:cs="Arial"/>
                <w:b/>
                <w:bCs/>
              </w:rPr>
              <w:t>Table 2</w:t>
            </w:r>
            <w:r>
              <w:rPr>
                <w:rFonts w:ascii="Arial" w:hAnsi="Arial" w:cs="Arial"/>
              </w:rPr>
              <w:t>: Timeline and Milestones for Program Activities</w:t>
            </w:r>
            <w:r w:rsidR="00AA4994">
              <w:rPr>
                <w:rFonts w:ascii="Arial" w:hAnsi="Arial" w:cs="Arial"/>
              </w:rPr>
              <w:t>.</w:t>
            </w:r>
            <w:r>
              <w:rPr>
                <w:rFonts w:ascii="Arial" w:hAnsi="Arial" w:cs="Arial"/>
              </w:rPr>
              <w:t xml:space="preserve"> </w:t>
            </w:r>
          </w:p>
        </w:tc>
      </w:tr>
      <w:tr w:rsidR="00E21C52" w14:paraId="54E4093D" w14:textId="1E8F4D4C" w:rsidTr="00C203F2">
        <w:tc>
          <w:tcPr>
            <w:tcW w:w="4957" w:type="dxa"/>
            <w:vAlign w:val="center"/>
          </w:tcPr>
          <w:p w14:paraId="1E343BBA" w14:textId="16CFE9AE" w:rsidR="00E21C52" w:rsidRPr="00E21C52" w:rsidRDefault="00E21C52" w:rsidP="00E21C52">
            <w:pPr>
              <w:spacing w:line="240" w:lineRule="auto"/>
              <w:contextualSpacing/>
              <w:jc w:val="right"/>
              <w:rPr>
                <w:rFonts w:ascii="Arial" w:hAnsi="Arial" w:cs="Arial"/>
                <w:b/>
                <w:bCs/>
              </w:rPr>
            </w:pPr>
            <w:r w:rsidRPr="00E21C52">
              <w:rPr>
                <w:rFonts w:ascii="Arial" w:hAnsi="Arial" w:cs="Arial"/>
                <w:b/>
                <w:bCs/>
              </w:rPr>
              <w:t>Month</w:t>
            </w:r>
          </w:p>
        </w:tc>
        <w:tc>
          <w:tcPr>
            <w:tcW w:w="486" w:type="dxa"/>
            <w:vAlign w:val="center"/>
          </w:tcPr>
          <w:p w14:paraId="0B243B9D" w14:textId="41447B92" w:rsidR="00E21C52" w:rsidRDefault="00E21C52" w:rsidP="00C203F2">
            <w:pPr>
              <w:spacing w:line="240" w:lineRule="auto"/>
              <w:contextualSpacing/>
              <w:jc w:val="center"/>
              <w:rPr>
                <w:rFonts w:ascii="Arial" w:hAnsi="Arial" w:cs="Arial"/>
              </w:rPr>
            </w:pPr>
            <w:r>
              <w:rPr>
                <w:rFonts w:ascii="Arial" w:hAnsi="Arial" w:cs="Arial"/>
              </w:rPr>
              <w:t>1</w:t>
            </w:r>
          </w:p>
        </w:tc>
        <w:tc>
          <w:tcPr>
            <w:tcW w:w="486" w:type="dxa"/>
            <w:vAlign w:val="center"/>
          </w:tcPr>
          <w:p w14:paraId="61369296" w14:textId="7B457530" w:rsidR="00E21C52" w:rsidRDefault="00E21C52" w:rsidP="00C203F2">
            <w:pPr>
              <w:spacing w:line="240" w:lineRule="auto"/>
              <w:contextualSpacing/>
              <w:jc w:val="center"/>
              <w:rPr>
                <w:rFonts w:ascii="Arial" w:hAnsi="Arial" w:cs="Arial"/>
              </w:rPr>
            </w:pPr>
            <w:r>
              <w:rPr>
                <w:rFonts w:ascii="Arial" w:hAnsi="Arial" w:cs="Arial"/>
              </w:rPr>
              <w:t>2</w:t>
            </w:r>
          </w:p>
        </w:tc>
        <w:tc>
          <w:tcPr>
            <w:tcW w:w="486" w:type="dxa"/>
            <w:vAlign w:val="center"/>
          </w:tcPr>
          <w:p w14:paraId="1794136F" w14:textId="32ADBAE2" w:rsidR="00E21C52" w:rsidRDefault="00E21C52" w:rsidP="00C203F2">
            <w:pPr>
              <w:spacing w:line="240" w:lineRule="auto"/>
              <w:contextualSpacing/>
              <w:jc w:val="center"/>
              <w:rPr>
                <w:rFonts w:ascii="Arial" w:hAnsi="Arial" w:cs="Arial"/>
              </w:rPr>
            </w:pPr>
            <w:r>
              <w:rPr>
                <w:rFonts w:ascii="Arial" w:hAnsi="Arial" w:cs="Arial"/>
              </w:rPr>
              <w:t>3</w:t>
            </w:r>
          </w:p>
        </w:tc>
        <w:tc>
          <w:tcPr>
            <w:tcW w:w="486" w:type="dxa"/>
            <w:vAlign w:val="center"/>
          </w:tcPr>
          <w:p w14:paraId="36923A07" w14:textId="4DE74119" w:rsidR="00E21C52" w:rsidRDefault="00E21C52" w:rsidP="00C203F2">
            <w:pPr>
              <w:spacing w:line="240" w:lineRule="auto"/>
              <w:contextualSpacing/>
              <w:jc w:val="center"/>
              <w:rPr>
                <w:rFonts w:ascii="Arial" w:hAnsi="Arial" w:cs="Arial"/>
              </w:rPr>
            </w:pPr>
            <w:r>
              <w:rPr>
                <w:rFonts w:ascii="Arial" w:hAnsi="Arial" w:cs="Arial"/>
              </w:rPr>
              <w:t>4</w:t>
            </w:r>
          </w:p>
        </w:tc>
        <w:tc>
          <w:tcPr>
            <w:tcW w:w="486" w:type="dxa"/>
            <w:vAlign w:val="center"/>
          </w:tcPr>
          <w:p w14:paraId="41A7A591" w14:textId="3BB9437C" w:rsidR="00E21C52" w:rsidRDefault="00E21C52" w:rsidP="00C203F2">
            <w:pPr>
              <w:spacing w:line="240" w:lineRule="auto"/>
              <w:contextualSpacing/>
              <w:jc w:val="center"/>
              <w:rPr>
                <w:rFonts w:ascii="Arial" w:hAnsi="Arial" w:cs="Arial"/>
              </w:rPr>
            </w:pPr>
            <w:r>
              <w:rPr>
                <w:rFonts w:ascii="Arial" w:hAnsi="Arial" w:cs="Arial"/>
              </w:rPr>
              <w:t>5</w:t>
            </w:r>
          </w:p>
        </w:tc>
        <w:tc>
          <w:tcPr>
            <w:tcW w:w="486" w:type="dxa"/>
            <w:vAlign w:val="center"/>
          </w:tcPr>
          <w:p w14:paraId="09FC5A97" w14:textId="4D5EB8FF" w:rsidR="00E21C52" w:rsidRDefault="00E21C52" w:rsidP="00C203F2">
            <w:pPr>
              <w:spacing w:line="240" w:lineRule="auto"/>
              <w:contextualSpacing/>
              <w:jc w:val="center"/>
              <w:rPr>
                <w:rFonts w:ascii="Arial" w:hAnsi="Arial" w:cs="Arial"/>
              </w:rPr>
            </w:pPr>
            <w:r>
              <w:rPr>
                <w:rFonts w:ascii="Arial" w:hAnsi="Arial" w:cs="Arial"/>
              </w:rPr>
              <w:t>6</w:t>
            </w:r>
          </w:p>
        </w:tc>
        <w:tc>
          <w:tcPr>
            <w:tcW w:w="486" w:type="dxa"/>
            <w:vAlign w:val="center"/>
          </w:tcPr>
          <w:p w14:paraId="526CC928" w14:textId="45EBFD61" w:rsidR="00E21C52" w:rsidRDefault="00E21C52" w:rsidP="00C203F2">
            <w:pPr>
              <w:spacing w:line="240" w:lineRule="auto"/>
              <w:contextualSpacing/>
              <w:jc w:val="center"/>
              <w:rPr>
                <w:rFonts w:ascii="Arial" w:hAnsi="Arial" w:cs="Arial"/>
              </w:rPr>
            </w:pPr>
            <w:r>
              <w:rPr>
                <w:rFonts w:ascii="Arial" w:hAnsi="Arial" w:cs="Arial"/>
              </w:rPr>
              <w:t>7</w:t>
            </w:r>
          </w:p>
        </w:tc>
        <w:tc>
          <w:tcPr>
            <w:tcW w:w="486" w:type="dxa"/>
            <w:vAlign w:val="center"/>
          </w:tcPr>
          <w:p w14:paraId="4CB0FD99" w14:textId="09645DEA" w:rsidR="00E21C52" w:rsidRDefault="00E21C52" w:rsidP="00C203F2">
            <w:pPr>
              <w:spacing w:line="240" w:lineRule="auto"/>
              <w:contextualSpacing/>
              <w:jc w:val="center"/>
              <w:rPr>
                <w:rFonts w:ascii="Arial" w:hAnsi="Arial" w:cs="Arial"/>
              </w:rPr>
            </w:pPr>
            <w:r>
              <w:rPr>
                <w:rFonts w:ascii="Arial" w:hAnsi="Arial" w:cs="Arial"/>
              </w:rPr>
              <w:t>8</w:t>
            </w:r>
          </w:p>
        </w:tc>
        <w:tc>
          <w:tcPr>
            <w:tcW w:w="486" w:type="dxa"/>
            <w:vAlign w:val="center"/>
          </w:tcPr>
          <w:p w14:paraId="65D2DE30" w14:textId="6A738E28" w:rsidR="00E21C52" w:rsidRDefault="00E21C52" w:rsidP="00C203F2">
            <w:pPr>
              <w:spacing w:line="240" w:lineRule="auto"/>
              <w:contextualSpacing/>
              <w:jc w:val="center"/>
              <w:rPr>
                <w:rFonts w:ascii="Arial" w:hAnsi="Arial" w:cs="Arial"/>
              </w:rPr>
            </w:pPr>
            <w:r>
              <w:rPr>
                <w:rFonts w:ascii="Arial" w:hAnsi="Arial" w:cs="Arial"/>
              </w:rPr>
              <w:t>9</w:t>
            </w:r>
          </w:p>
        </w:tc>
        <w:tc>
          <w:tcPr>
            <w:tcW w:w="486" w:type="dxa"/>
            <w:vAlign w:val="center"/>
          </w:tcPr>
          <w:p w14:paraId="75169BE7" w14:textId="4FC506FE" w:rsidR="00E21C52" w:rsidRDefault="00E21C52" w:rsidP="00C203F2">
            <w:pPr>
              <w:spacing w:line="240" w:lineRule="auto"/>
              <w:contextualSpacing/>
              <w:jc w:val="center"/>
              <w:rPr>
                <w:rFonts w:ascii="Arial" w:hAnsi="Arial" w:cs="Arial"/>
              </w:rPr>
            </w:pPr>
            <w:r>
              <w:rPr>
                <w:rFonts w:ascii="Arial" w:hAnsi="Arial" w:cs="Arial"/>
              </w:rPr>
              <w:t>10</w:t>
            </w:r>
          </w:p>
        </w:tc>
        <w:tc>
          <w:tcPr>
            <w:tcW w:w="486" w:type="dxa"/>
            <w:vAlign w:val="center"/>
          </w:tcPr>
          <w:p w14:paraId="459951E3" w14:textId="1FCFFB27" w:rsidR="00E21C52" w:rsidRDefault="00E21C52" w:rsidP="00C203F2">
            <w:pPr>
              <w:spacing w:line="240" w:lineRule="auto"/>
              <w:contextualSpacing/>
              <w:jc w:val="center"/>
              <w:rPr>
                <w:rFonts w:ascii="Arial" w:hAnsi="Arial" w:cs="Arial"/>
              </w:rPr>
            </w:pPr>
            <w:r>
              <w:rPr>
                <w:rFonts w:ascii="Arial" w:hAnsi="Arial" w:cs="Arial"/>
              </w:rPr>
              <w:t>11</w:t>
            </w:r>
          </w:p>
        </w:tc>
        <w:tc>
          <w:tcPr>
            <w:tcW w:w="487" w:type="dxa"/>
            <w:vAlign w:val="center"/>
          </w:tcPr>
          <w:p w14:paraId="7A952C8E" w14:textId="0043F968" w:rsidR="00E21C52" w:rsidRDefault="00E21C52" w:rsidP="00C203F2">
            <w:pPr>
              <w:spacing w:line="240" w:lineRule="auto"/>
              <w:contextualSpacing/>
              <w:jc w:val="center"/>
              <w:rPr>
                <w:rFonts w:ascii="Arial" w:hAnsi="Arial" w:cs="Arial"/>
              </w:rPr>
            </w:pPr>
            <w:r>
              <w:rPr>
                <w:rFonts w:ascii="Arial" w:hAnsi="Arial" w:cs="Arial"/>
              </w:rPr>
              <w:t>12</w:t>
            </w:r>
          </w:p>
        </w:tc>
      </w:tr>
      <w:tr w:rsidR="00E949C6" w14:paraId="01D0F781" w14:textId="47DB3C85" w:rsidTr="00E949C6">
        <w:tc>
          <w:tcPr>
            <w:tcW w:w="10790" w:type="dxa"/>
            <w:gridSpan w:val="13"/>
            <w:shd w:val="clear" w:color="auto" w:fill="E7E6E6" w:themeFill="background2"/>
            <w:vAlign w:val="center"/>
          </w:tcPr>
          <w:p w14:paraId="40AD9AC0" w14:textId="3192C130" w:rsidR="00E949C6" w:rsidRDefault="00E949C6" w:rsidP="00E949C6">
            <w:pPr>
              <w:spacing w:line="240" w:lineRule="auto"/>
              <w:contextualSpacing/>
              <w:rPr>
                <w:rFonts w:ascii="Arial" w:hAnsi="Arial" w:cs="Arial"/>
              </w:rPr>
            </w:pPr>
            <w:r>
              <w:rPr>
                <w:rFonts w:ascii="Arial" w:hAnsi="Arial" w:cs="Arial"/>
              </w:rPr>
              <w:t>Development Phase</w:t>
            </w:r>
          </w:p>
        </w:tc>
      </w:tr>
      <w:tr w:rsidR="00C203F2" w14:paraId="76B50D95" w14:textId="5F1688D2" w:rsidTr="00C203F2">
        <w:tc>
          <w:tcPr>
            <w:tcW w:w="4957" w:type="dxa"/>
          </w:tcPr>
          <w:p w14:paraId="68393BB9" w14:textId="106287CA" w:rsidR="00C203F2" w:rsidRDefault="00C203F2" w:rsidP="00C203F2">
            <w:pPr>
              <w:spacing w:line="240" w:lineRule="auto"/>
              <w:contextualSpacing/>
              <w:rPr>
                <w:rFonts w:ascii="Arial" w:hAnsi="Arial" w:cs="Arial"/>
              </w:rPr>
            </w:pPr>
            <w:r>
              <w:rPr>
                <w:rFonts w:ascii="Arial" w:hAnsi="Arial" w:cs="Arial"/>
              </w:rPr>
              <w:t xml:space="preserve">    Twice monthly project meetings</w:t>
            </w:r>
          </w:p>
        </w:tc>
        <w:tc>
          <w:tcPr>
            <w:tcW w:w="486" w:type="dxa"/>
            <w:vAlign w:val="center"/>
          </w:tcPr>
          <w:p w14:paraId="04C51A3E" w14:textId="75CE0B91"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500927D0" w14:textId="7C9EA08D"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742AD5C0" w14:textId="6C822A32"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58584DFE" w14:textId="5899AC6F"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6F67A47D" w14:textId="5BF98AC6"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233FB7F2" w14:textId="0F4DC452"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53537B15" w14:textId="357130F7"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180C8B7C" w14:textId="52704FE4"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17B0ED41" w14:textId="37E91745"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26CDBFE2" w14:textId="042E804C"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6D726B62" w14:textId="06FC8901" w:rsidR="00C203F2" w:rsidRDefault="00C203F2" w:rsidP="00C203F2">
            <w:pPr>
              <w:spacing w:line="240" w:lineRule="auto"/>
              <w:contextualSpacing/>
              <w:jc w:val="center"/>
              <w:rPr>
                <w:rFonts w:ascii="Arial" w:hAnsi="Arial" w:cs="Arial"/>
              </w:rPr>
            </w:pPr>
            <w:r>
              <w:rPr>
                <w:rFonts w:ascii="Arial" w:hAnsi="Arial" w:cs="Arial"/>
              </w:rPr>
              <w:t>X</w:t>
            </w:r>
          </w:p>
        </w:tc>
        <w:tc>
          <w:tcPr>
            <w:tcW w:w="487" w:type="dxa"/>
            <w:vAlign w:val="center"/>
          </w:tcPr>
          <w:p w14:paraId="7E8BCEA8" w14:textId="212090FB" w:rsidR="00C203F2" w:rsidRDefault="00C203F2" w:rsidP="00C203F2">
            <w:pPr>
              <w:spacing w:line="240" w:lineRule="auto"/>
              <w:contextualSpacing/>
              <w:jc w:val="center"/>
              <w:rPr>
                <w:rFonts w:ascii="Arial" w:hAnsi="Arial" w:cs="Arial"/>
              </w:rPr>
            </w:pPr>
            <w:r>
              <w:rPr>
                <w:rFonts w:ascii="Arial" w:hAnsi="Arial" w:cs="Arial"/>
              </w:rPr>
              <w:t>X</w:t>
            </w:r>
          </w:p>
        </w:tc>
      </w:tr>
      <w:tr w:rsidR="00C203F2" w14:paraId="5EE44E6C" w14:textId="5483F239" w:rsidTr="00C203F2">
        <w:tc>
          <w:tcPr>
            <w:tcW w:w="4957" w:type="dxa"/>
          </w:tcPr>
          <w:p w14:paraId="1A62E47D" w14:textId="0A1528A5" w:rsidR="00C203F2" w:rsidRDefault="00C203F2" w:rsidP="00C203F2">
            <w:pPr>
              <w:spacing w:line="240" w:lineRule="auto"/>
              <w:contextualSpacing/>
              <w:rPr>
                <w:rFonts w:ascii="Arial" w:hAnsi="Arial" w:cs="Arial"/>
              </w:rPr>
            </w:pPr>
            <w:r>
              <w:rPr>
                <w:rFonts w:ascii="Arial" w:hAnsi="Arial" w:cs="Arial"/>
              </w:rPr>
              <w:t xml:space="preserve">    Initial data queries to evaluate data quality</w:t>
            </w:r>
          </w:p>
        </w:tc>
        <w:tc>
          <w:tcPr>
            <w:tcW w:w="486" w:type="dxa"/>
            <w:vAlign w:val="center"/>
          </w:tcPr>
          <w:p w14:paraId="5CCE9766" w14:textId="74473400"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35EF444A" w14:textId="6AA2DA9C"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69F1ADAB" w14:textId="057BAA76"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0E178E96" w14:textId="04A98132"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7F2CA1E4" w14:textId="77777777" w:rsidR="00C203F2" w:rsidRDefault="00C203F2" w:rsidP="00C203F2">
            <w:pPr>
              <w:spacing w:line="240" w:lineRule="auto"/>
              <w:contextualSpacing/>
              <w:jc w:val="center"/>
              <w:rPr>
                <w:rFonts w:ascii="Arial" w:hAnsi="Arial" w:cs="Arial"/>
              </w:rPr>
            </w:pPr>
          </w:p>
        </w:tc>
        <w:tc>
          <w:tcPr>
            <w:tcW w:w="486" w:type="dxa"/>
            <w:vAlign w:val="center"/>
          </w:tcPr>
          <w:p w14:paraId="0354B99D" w14:textId="77777777" w:rsidR="00C203F2" w:rsidRDefault="00C203F2" w:rsidP="00C203F2">
            <w:pPr>
              <w:spacing w:line="240" w:lineRule="auto"/>
              <w:contextualSpacing/>
              <w:jc w:val="center"/>
              <w:rPr>
                <w:rFonts w:ascii="Arial" w:hAnsi="Arial" w:cs="Arial"/>
              </w:rPr>
            </w:pPr>
          </w:p>
        </w:tc>
        <w:tc>
          <w:tcPr>
            <w:tcW w:w="486" w:type="dxa"/>
            <w:vAlign w:val="center"/>
          </w:tcPr>
          <w:p w14:paraId="23486196" w14:textId="5E8083FF" w:rsidR="00C203F2" w:rsidRDefault="00C203F2" w:rsidP="00C203F2">
            <w:pPr>
              <w:spacing w:line="240" w:lineRule="auto"/>
              <w:contextualSpacing/>
              <w:jc w:val="center"/>
              <w:rPr>
                <w:rFonts w:ascii="Arial" w:hAnsi="Arial" w:cs="Arial"/>
              </w:rPr>
            </w:pPr>
          </w:p>
        </w:tc>
        <w:tc>
          <w:tcPr>
            <w:tcW w:w="486" w:type="dxa"/>
            <w:vAlign w:val="center"/>
          </w:tcPr>
          <w:p w14:paraId="759D3AB7" w14:textId="77777777" w:rsidR="00C203F2" w:rsidRDefault="00C203F2" w:rsidP="00C203F2">
            <w:pPr>
              <w:spacing w:line="240" w:lineRule="auto"/>
              <w:contextualSpacing/>
              <w:jc w:val="center"/>
              <w:rPr>
                <w:rFonts w:ascii="Arial" w:hAnsi="Arial" w:cs="Arial"/>
              </w:rPr>
            </w:pPr>
          </w:p>
        </w:tc>
        <w:tc>
          <w:tcPr>
            <w:tcW w:w="486" w:type="dxa"/>
            <w:vAlign w:val="center"/>
          </w:tcPr>
          <w:p w14:paraId="525F0BD9" w14:textId="344FD4A3" w:rsidR="00C203F2" w:rsidRDefault="00C203F2" w:rsidP="00C203F2">
            <w:pPr>
              <w:spacing w:line="240" w:lineRule="auto"/>
              <w:contextualSpacing/>
              <w:jc w:val="center"/>
              <w:rPr>
                <w:rFonts w:ascii="Arial" w:hAnsi="Arial" w:cs="Arial"/>
              </w:rPr>
            </w:pPr>
          </w:p>
        </w:tc>
        <w:tc>
          <w:tcPr>
            <w:tcW w:w="486" w:type="dxa"/>
            <w:vAlign w:val="center"/>
          </w:tcPr>
          <w:p w14:paraId="4515CCEF" w14:textId="77777777" w:rsidR="00C203F2" w:rsidRDefault="00C203F2" w:rsidP="00C203F2">
            <w:pPr>
              <w:spacing w:line="240" w:lineRule="auto"/>
              <w:contextualSpacing/>
              <w:jc w:val="center"/>
              <w:rPr>
                <w:rFonts w:ascii="Arial" w:hAnsi="Arial" w:cs="Arial"/>
              </w:rPr>
            </w:pPr>
          </w:p>
        </w:tc>
        <w:tc>
          <w:tcPr>
            <w:tcW w:w="486" w:type="dxa"/>
            <w:vAlign w:val="center"/>
          </w:tcPr>
          <w:p w14:paraId="4C1228A2" w14:textId="77777777" w:rsidR="00C203F2" w:rsidRDefault="00C203F2" w:rsidP="00C203F2">
            <w:pPr>
              <w:spacing w:line="240" w:lineRule="auto"/>
              <w:contextualSpacing/>
              <w:jc w:val="center"/>
              <w:rPr>
                <w:rFonts w:ascii="Arial" w:hAnsi="Arial" w:cs="Arial"/>
              </w:rPr>
            </w:pPr>
          </w:p>
        </w:tc>
        <w:tc>
          <w:tcPr>
            <w:tcW w:w="487" w:type="dxa"/>
            <w:vAlign w:val="center"/>
          </w:tcPr>
          <w:p w14:paraId="64F063D3" w14:textId="77777777" w:rsidR="00C203F2" w:rsidRDefault="00C203F2" w:rsidP="00C203F2">
            <w:pPr>
              <w:spacing w:line="240" w:lineRule="auto"/>
              <w:contextualSpacing/>
              <w:jc w:val="center"/>
              <w:rPr>
                <w:rFonts w:ascii="Arial" w:hAnsi="Arial" w:cs="Arial"/>
              </w:rPr>
            </w:pPr>
          </w:p>
        </w:tc>
      </w:tr>
      <w:tr w:rsidR="00C203F2" w14:paraId="46409578" w14:textId="75327DCD" w:rsidTr="00C203F2">
        <w:tc>
          <w:tcPr>
            <w:tcW w:w="4957" w:type="dxa"/>
          </w:tcPr>
          <w:p w14:paraId="474BE943" w14:textId="76885C0D" w:rsidR="00C203F2" w:rsidRDefault="00C203F2" w:rsidP="00C203F2">
            <w:pPr>
              <w:spacing w:line="240" w:lineRule="auto"/>
              <w:contextualSpacing/>
              <w:rPr>
                <w:rFonts w:ascii="Arial" w:hAnsi="Arial" w:cs="Arial"/>
              </w:rPr>
            </w:pPr>
            <w:r>
              <w:rPr>
                <w:rFonts w:ascii="Arial" w:hAnsi="Arial" w:cs="Arial"/>
              </w:rPr>
              <w:t xml:space="preserve">    Develop core </w:t>
            </w:r>
            <w:r w:rsidR="00AC09B8">
              <w:rPr>
                <w:rFonts w:ascii="Arial" w:hAnsi="Arial" w:cs="Arial"/>
              </w:rPr>
              <w:t>features</w:t>
            </w:r>
            <w:r>
              <w:rPr>
                <w:rFonts w:ascii="Arial" w:hAnsi="Arial" w:cs="Arial"/>
              </w:rPr>
              <w:t xml:space="preserve"> in </w:t>
            </w:r>
            <w:proofErr w:type="spellStart"/>
            <w:r>
              <w:rPr>
                <w:rFonts w:ascii="Arial" w:hAnsi="Arial" w:cs="Arial"/>
              </w:rPr>
              <w:t>aorsf</w:t>
            </w:r>
            <w:proofErr w:type="spellEnd"/>
            <w:r>
              <w:rPr>
                <w:rFonts w:ascii="Arial" w:hAnsi="Arial" w:cs="Arial"/>
              </w:rPr>
              <w:t xml:space="preserve"> package </w:t>
            </w:r>
          </w:p>
        </w:tc>
        <w:tc>
          <w:tcPr>
            <w:tcW w:w="486" w:type="dxa"/>
            <w:vAlign w:val="center"/>
          </w:tcPr>
          <w:p w14:paraId="2E56C989" w14:textId="12927079"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36D3A9B0" w14:textId="16F17B8C"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5EC08056" w14:textId="491D5611"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18F8705E" w14:textId="462A4D27"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677A0CA7" w14:textId="77777777" w:rsidR="00C203F2" w:rsidRDefault="00C203F2" w:rsidP="00C203F2">
            <w:pPr>
              <w:spacing w:line="240" w:lineRule="auto"/>
              <w:contextualSpacing/>
              <w:jc w:val="center"/>
              <w:rPr>
                <w:rFonts w:ascii="Arial" w:hAnsi="Arial" w:cs="Arial"/>
              </w:rPr>
            </w:pPr>
          </w:p>
        </w:tc>
        <w:tc>
          <w:tcPr>
            <w:tcW w:w="486" w:type="dxa"/>
            <w:vAlign w:val="center"/>
          </w:tcPr>
          <w:p w14:paraId="07873736" w14:textId="77777777" w:rsidR="00C203F2" w:rsidRDefault="00C203F2" w:rsidP="00C203F2">
            <w:pPr>
              <w:spacing w:line="240" w:lineRule="auto"/>
              <w:contextualSpacing/>
              <w:jc w:val="center"/>
              <w:rPr>
                <w:rFonts w:ascii="Arial" w:hAnsi="Arial" w:cs="Arial"/>
              </w:rPr>
            </w:pPr>
          </w:p>
        </w:tc>
        <w:tc>
          <w:tcPr>
            <w:tcW w:w="486" w:type="dxa"/>
            <w:vAlign w:val="center"/>
          </w:tcPr>
          <w:p w14:paraId="357F7695" w14:textId="646165B2" w:rsidR="00C203F2" w:rsidRDefault="00C203F2" w:rsidP="00C203F2">
            <w:pPr>
              <w:spacing w:line="240" w:lineRule="auto"/>
              <w:contextualSpacing/>
              <w:jc w:val="center"/>
              <w:rPr>
                <w:rFonts w:ascii="Arial" w:hAnsi="Arial" w:cs="Arial"/>
              </w:rPr>
            </w:pPr>
          </w:p>
        </w:tc>
        <w:tc>
          <w:tcPr>
            <w:tcW w:w="486" w:type="dxa"/>
            <w:vAlign w:val="center"/>
          </w:tcPr>
          <w:p w14:paraId="2C39A4B4" w14:textId="77777777" w:rsidR="00C203F2" w:rsidRDefault="00C203F2" w:rsidP="00C203F2">
            <w:pPr>
              <w:spacing w:line="240" w:lineRule="auto"/>
              <w:contextualSpacing/>
              <w:jc w:val="center"/>
              <w:rPr>
                <w:rFonts w:ascii="Arial" w:hAnsi="Arial" w:cs="Arial"/>
              </w:rPr>
            </w:pPr>
          </w:p>
        </w:tc>
        <w:tc>
          <w:tcPr>
            <w:tcW w:w="486" w:type="dxa"/>
            <w:vAlign w:val="center"/>
          </w:tcPr>
          <w:p w14:paraId="4251ACCC" w14:textId="2BE285F4" w:rsidR="00C203F2" w:rsidRDefault="00C203F2" w:rsidP="00C203F2">
            <w:pPr>
              <w:spacing w:line="240" w:lineRule="auto"/>
              <w:contextualSpacing/>
              <w:jc w:val="center"/>
              <w:rPr>
                <w:rFonts w:ascii="Arial" w:hAnsi="Arial" w:cs="Arial"/>
              </w:rPr>
            </w:pPr>
          </w:p>
        </w:tc>
        <w:tc>
          <w:tcPr>
            <w:tcW w:w="486" w:type="dxa"/>
            <w:vAlign w:val="center"/>
          </w:tcPr>
          <w:p w14:paraId="407E25C6" w14:textId="77777777" w:rsidR="00C203F2" w:rsidRDefault="00C203F2" w:rsidP="00C203F2">
            <w:pPr>
              <w:spacing w:line="240" w:lineRule="auto"/>
              <w:contextualSpacing/>
              <w:jc w:val="center"/>
              <w:rPr>
                <w:rFonts w:ascii="Arial" w:hAnsi="Arial" w:cs="Arial"/>
              </w:rPr>
            </w:pPr>
          </w:p>
        </w:tc>
        <w:tc>
          <w:tcPr>
            <w:tcW w:w="486" w:type="dxa"/>
            <w:vAlign w:val="center"/>
          </w:tcPr>
          <w:p w14:paraId="741F009E" w14:textId="77777777" w:rsidR="00C203F2" w:rsidRDefault="00C203F2" w:rsidP="00C203F2">
            <w:pPr>
              <w:spacing w:line="240" w:lineRule="auto"/>
              <w:contextualSpacing/>
              <w:jc w:val="center"/>
              <w:rPr>
                <w:rFonts w:ascii="Arial" w:hAnsi="Arial" w:cs="Arial"/>
              </w:rPr>
            </w:pPr>
          </w:p>
        </w:tc>
        <w:tc>
          <w:tcPr>
            <w:tcW w:w="487" w:type="dxa"/>
            <w:vAlign w:val="center"/>
          </w:tcPr>
          <w:p w14:paraId="2D110DBF" w14:textId="77777777" w:rsidR="00C203F2" w:rsidRDefault="00C203F2" w:rsidP="00C203F2">
            <w:pPr>
              <w:spacing w:line="240" w:lineRule="auto"/>
              <w:contextualSpacing/>
              <w:jc w:val="center"/>
              <w:rPr>
                <w:rFonts w:ascii="Arial" w:hAnsi="Arial" w:cs="Arial"/>
              </w:rPr>
            </w:pPr>
          </w:p>
        </w:tc>
      </w:tr>
      <w:tr w:rsidR="00C203F2" w14:paraId="19299525" w14:textId="02491E00" w:rsidTr="00C203F2">
        <w:tc>
          <w:tcPr>
            <w:tcW w:w="4957" w:type="dxa"/>
          </w:tcPr>
          <w:p w14:paraId="29ED8C3C" w14:textId="23F43DB6" w:rsidR="00C203F2" w:rsidRDefault="00C203F2" w:rsidP="00C203F2">
            <w:pPr>
              <w:spacing w:line="240" w:lineRule="auto"/>
              <w:contextualSpacing/>
              <w:rPr>
                <w:rFonts w:ascii="Arial" w:hAnsi="Arial" w:cs="Arial"/>
              </w:rPr>
            </w:pPr>
            <w:commentRangeStart w:id="273"/>
            <w:r>
              <w:rPr>
                <w:rFonts w:ascii="Arial" w:hAnsi="Arial" w:cs="Arial"/>
              </w:rPr>
              <w:t xml:space="preserve">    Evaluate availability of Medicare claims</w:t>
            </w:r>
          </w:p>
        </w:tc>
        <w:tc>
          <w:tcPr>
            <w:tcW w:w="486" w:type="dxa"/>
            <w:vAlign w:val="center"/>
          </w:tcPr>
          <w:p w14:paraId="5683BCB9" w14:textId="6BF02537"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2F374819" w14:textId="76D08E5C"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4BD3C101" w14:textId="39F26877"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05D72562" w14:textId="239E7F9D" w:rsidR="00C203F2" w:rsidRDefault="00C203F2" w:rsidP="00C203F2">
            <w:pPr>
              <w:spacing w:line="240" w:lineRule="auto"/>
              <w:contextualSpacing/>
              <w:jc w:val="center"/>
              <w:rPr>
                <w:rFonts w:ascii="Arial" w:hAnsi="Arial" w:cs="Arial"/>
              </w:rPr>
            </w:pPr>
            <w:r>
              <w:rPr>
                <w:rFonts w:ascii="Arial" w:hAnsi="Arial" w:cs="Arial"/>
              </w:rPr>
              <w:t>X</w:t>
            </w:r>
          </w:p>
        </w:tc>
        <w:tc>
          <w:tcPr>
            <w:tcW w:w="486" w:type="dxa"/>
            <w:vAlign w:val="center"/>
          </w:tcPr>
          <w:p w14:paraId="65CF0D84" w14:textId="77777777" w:rsidR="00C203F2" w:rsidRDefault="00C203F2" w:rsidP="00C203F2">
            <w:pPr>
              <w:spacing w:line="240" w:lineRule="auto"/>
              <w:contextualSpacing/>
              <w:jc w:val="center"/>
              <w:rPr>
                <w:rFonts w:ascii="Arial" w:hAnsi="Arial" w:cs="Arial"/>
              </w:rPr>
            </w:pPr>
          </w:p>
        </w:tc>
        <w:tc>
          <w:tcPr>
            <w:tcW w:w="486" w:type="dxa"/>
            <w:vAlign w:val="center"/>
          </w:tcPr>
          <w:p w14:paraId="4B912EE5" w14:textId="77777777" w:rsidR="00C203F2" w:rsidRDefault="00C203F2" w:rsidP="00C203F2">
            <w:pPr>
              <w:spacing w:line="240" w:lineRule="auto"/>
              <w:contextualSpacing/>
              <w:jc w:val="center"/>
              <w:rPr>
                <w:rFonts w:ascii="Arial" w:hAnsi="Arial" w:cs="Arial"/>
              </w:rPr>
            </w:pPr>
          </w:p>
        </w:tc>
        <w:tc>
          <w:tcPr>
            <w:tcW w:w="486" w:type="dxa"/>
            <w:vAlign w:val="center"/>
          </w:tcPr>
          <w:p w14:paraId="519FFFE2" w14:textId="695DB90E" w:rsidR="00C203F2" w:rsidRDefault="00C203F2" w:rsidP="00C203F2">
            <w:pPr>
              <w:spacing w:line="240" w:lineRule="auto"/>
              <w:contextualSpacing/>
              <w:jc w:val="center"/>
              <w:rPr>
                <w:rFonts w:ascii="Arial" w:hAnsi="Arial" w:cs="Arial"/>
              </w:rPr>
            </w:pPr>
          </w:p>
        </w:tc>
        <w:tc>
          <w:tcPr>
            <w:tcW w:w="486" w:type="dxa"/>
            <w:vAlign w:val="center"/>
          </w:tcPr>
          <w:p w14:paraId="02B9D0B1" w14:textId="77777777" w:rsidR="00C203F2" w:rsidRDefault="00C203F2" w:rsidP="00C203F2">
            <w:pPr>
              <w:spacing w:line="240" w:lineRule="auto"/>
              <w:contextualSpacing/>
              <w:jc w:val="center"/>
              <w:rPr>
                <w:rFonts w:ascii="Arial" w:hAnsi="Arial" w:cs="Arial"/>
              </w:rPr>
            </w:pPr>
          </w:p>
        </w:tc>
        <w:tc>
          <w:tcPr>
            <w:tcW w:w="486" w:type="dxa"/>
            <w:vAlign w:val="center"/>
          </w:tcPr>
          <w:p w14:paraId="1BFB3DB7" w14:textId="3A7056AC" w:rsidR="00C203F2" w:rsidRDefault="00C203F2" w:rsidP="00C203F2">
            <w:pPr>
              <w:spacing w:line="240" w:lineRule="auto"/>
              <w:contextualSpacing/>
              <w:jc w:val="center"/>
              <w:rPr>
                <w:rFonts w:ascii="Arial" w:hAnsi="Arial" w:cs="Arial"/>
              </w:rPr>
            </w:pPr>
          </w:p>
        </w:tc>
        <w:tc>
          <w:tcPr>
            <w:tcW w:w="486" w:type="dxa"/>
            <w:vAlign w:val="center"/>
          </w:tcPr>
          <w:p w14:paraId="26C84B7C" w14:textId="77777777" w:rsidR="00C203F2" w:rsidRDefault="00C203F2" w:rsidP="00C203F2">
            <w:pPr>
              <w:spacing w:line="240" w:lineRule="auto"/>
              <w:contextualSpacing/>
              <w:jc w:val="center"/>
              <w:rPr>
                <w:rFonts w:ascii="Arial" w:hAnsi="Arial" w:cs="Arial"/>
              </w:rPr>
            </w:pPr>
          </w:p>
        </w:tc>
        <w:commentRangeEnd w:id="273"/>
        <w:tc>
          <w:tcPr>
            <w:tcW w:w="486" w:type="dxa"/>
            <w:vAlign w:val="center"/>
          </w:tcPr>
          <w:p w14:paraId="75C41DFC" w14:textId="77777777" w:rsidR="00C203F2" w:rsidRDefault="00963225" w:rsidP="00C203F2">
            <w:pPr>
              <w:spacing w:line="240" w:lineRule="auto"/>
              <w:contextualSpacing/>
              <w:jc w:val="center"/>
              <w:rPr>
                <w:rFonts w:ascii="Arial" w:hAnsi="Arial" w:cs="Arial"/>
              </w:rPr>
            </w:pPr>
            <w:r>
              <w:rPr>
                <w:rStyle w:val="CommentReference"/>
                <w:rFonts w:ascii="Calibri" w:eastAsia="Calibri" w:hAnsi="Calibri"/>
              </w:rPr>
              <w:commentReference w:id="273"/>
            </w:r>
          </w:p>
        </w:tc>
        <w:tc>
          <w:tcPr>
            <w:tcW w:w="487" w:type="dxa"/>
            <w:vAlign w:val="center"/>
          </w:tcPr>
          <w:p w14:paraId="4A108FA9" w14:textId="77777777" w:rsidR="00C203F2" w:rsidRDefault="00C203F2" w:rsidP="00C203F2">
            <w:pPr>
              <w:spacing w:line="240" w:lineRule="auto"/>
              <w:contextualSpacing/>
              <w:jc w:val="center"/>
              <w:rPr>
                <w:rFonts w:ascii="Arial" w:hAnsi="Arial" w:cs="Arial"/>
              </w:rPr>
            </w:pPr>
          </w:p>
        </w:tc>
      </w:tr>
      <w:tr w:rsidR="00E949C6" w14:paraId="3C172353" w14:textId="78641FEF" w:rsidTr="00E949C6">
        <w:tc>
          <w:tcPr>
            <w:tcW w:w="10790" w:type="dxa"/>
            <w:gridSpan w:val="13"/>
            <w:shd w:val="clear" w:color="auto" w:fill="E7E6E6" w:themeFill="background2"/>
            <w:vAlign w:val="center"/>
          </w:tcPr>
          <w:p w14:paraId="342A06FD" w14:textId="1A734F28" w:rsidR="00E949C6" w:rsidRDefault="00E949C6" w:rsidP="00E949C6">
            <w:pPr>
              <w:spacing w:line="240" w:lineRule="auto"/>
              <w:contextualSpacing/>
              <w:rPr>
                <w:rFonts w:ascii="Arial" w:hAnsi="Arial" w:cs="Arial"/>
              </w:rPr>
            </w:pPr>
            <w:r>
              <w:rPr>
                <w:rFonts w:ascii="Arial" w:hAnsi="Arial" w:cs="Arial"/>
              </w:rPr>
              <w:t>Implementation Phase</w:t>
            </w:r>
          </w:p>
        </w:tc>
      </w:tr>
      <w:tr w:rsidR="00E949C6" w14:paraId="14FC8643" w14:textId="4B5AF8CB" w:rsidTr="00C203F2">
        <w:tc>
          <w:tcPr>
            <w:tcW w:w="4957" w:type="dxa"/>
          </w:tcPr>
          <w:p w14:paraId="6D9F57E9" w14:textId="2C47A31B" w:rsidR="00E949C6" w:rsidRDefault="00E949C6" w:rsidP="00E949C6">
            <w:pPr>
              <w:spacing w:line="240" w:lineRule="auto"/>
              <w:contextualSpacing/>
              <w:rPr>
                <w:rFonts w:ascii="Arial" w:hAnsi="Arial" w:cs="Arial"/>
              </w:rPr>
            </w:pPr>
            <w:r>
              <w:rPr>
                <w:rFonts w:ascii="Arial" w:hAnsi="Arial" w:cs="Arial"/>
              </w:rPr>
              <w:t xml:space="preserve">    Test validity of </w:t>
            </w:r>
            <w:proofErr w:type="spellStart"/>
            <w:r>
              <w:rPr>
                <w:rFonts w:ascii="Arial" w:hAnsi="Arial" w:cs="Arial"/>
              </w:rPr>
              <w:t>aorsf</w:t>
            </w:r>
            <w:proofErr w:type="spellEnd"/>
            <w:r>
              <w:rPr>
                <w:rFonts w:ascii="Arial" w:hAnsi="Arial" w:cs="Arial"/>
              </w:rPr>
              <w:t xml:space="preserve"> core features</w:t>
            </w:r>
          </w:p>
        </w:tc>
        <w:tc>
          <w:tcPr>
            <w:tcW w:w="486" w:type="dxa"/>
            <w:vAlign w:val="center"/>
          </w:tcPr>
          <w:p w14:paraId="54F2D4E1" w14:textId="77777777" w:rsidR="00E949C6" w:rsidRDefault="00E949C6" w:rsidP="00E949C6">
            <w:pPr>
              <w:spacing w:line="240" w:lineRule="auto"/>
              <w:contextualSpacing/>
              <w:jc w:val="center"/>
              <w:rPr>
                <w:rFonts w:ascii="Arial" w:hAnsi="Arial" w:cs="Arial"/>
              </w:rPr>
            </w:pPr>
          </w:p>
        </w:tc>
        <w:tc>
          <w:tcPr>
            <w:tcW w:w="486" w:type="dxa"/>
            <w:vAlign w:val="center"/>
          </w:tcPr>
          <w:p w14:paraId="5A91823D" w14:textId="77777777" w:rsidR="00E949C6" w:rsidRDefault="00E949C6" w:rsidP="00E949C6">
            <w:pPr>
              <w:spacing w:line="240" w:lineRule="auto"/>
              <w:contextualSpacing/>
              <w:jc w:val="center"/>
              <w:rPr>
                <w:rFonts w:ascii="Arial" w:hAnsi="Arial" w:cs="Arial"/>
              </w:rPr>
            </w:pPr>
          </w:p>
        </w:tc>
        <w:tc>
          <w:tcPr>
            <w:tcW w:w="486" w:type="dxa"/>
            <w:vAlign w:val="center"/>
          </w:tcPr>
          <w:p w14:paraId="4DC92CCE" w14:textId="77777777" w:rsidR="00E949C6" w:rsidRDefault="00E949C6" w:rsidP="00E949C6">
            <w:pPr>
              <w:spacing w:line="240" w:lineRule="auto"/>
              <w:contextualSpacing/>
              <w:jc w:val="center"/>
              <w:rPr>
                <w:rFonts w:ascii="Arial" w:hAnsi="Arial" w:cs="Arial"/>
              </w:rPr>
            </w:pPr>
          </w:p>
        </w:tc>
        <w:tc>
          <w:tcPr>
            <w:tcW w:w="486" w:type="dxa"/>
            <w:vAlign w:val="center"/>
          </w:tcPr>
          <w:p w14:paraId="3BEC764C" w14:textId="234F8BC4"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4E7A711F" w14:textId="53491D65"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4D747F81" w14:textId="3DB1B259" w:rsidR="00E949C6" w:rsidRDefault="00E949C6" w:rsidP="00E949C6">
            <w:pPr>
              <w:spacing w:line="240" w:lineRule="auto"/>
              <w:contextualSpacing/>
              <w:jc w:val="center"/>
              <w:rPr>
                <w:rFonts w:ascii="Arial" w:hAnsi="Arial" w:cs="Arial"/>
              </w:rPr>
            </w:pPr>
          </w:p>
        </w:tc>
        <w:tc>
          <w:tcPr>
            <w:tcW w:w="486" w:type="dxa"/>
            <w:vAlign w:val="center"/>
          </w:tcPr>
          <w:p w14:paraId="79398EA7" w14:textId="6E444E15" w:rsidR="00E949C6" w:rsidRDefault="00E949C6" w:rsidP="00E949C6">
            <w:pPr>
              <w:spacing w:line="240" w:lineRule="auto"/>
              <w:contextualSpacing/>
              <w:jc w:val="center"/>
              <w:rPr>
                <w:rFonts w:ascii="Arial" w:hAnsi="Arial" w:cs="Arial"/>
              </w:rPr>
            </w:pPr>
          </w:p>
        </w:tc>
        <w:tc>
          <w:tcPr>
            <w:tcW w:w="486" w:type="dxa"/>
            <w:vAlign w:val="center"/>
          </w:tcPr>
          <w:p w14:paraId="2B7F909A" w14:textId="77777777" w:rsidR="00E949C6" w:rsidRDefault="00E949C6" w:rsidP="00E949C6">
            <w:pPr>
              <w:spacing w:line="240" w:lineRule="auto"/>
              <w:contextualSpacing/>
              <w:jc w:val="center"/>
              <w:rPr>
                <w:rFonts w:ascii="Arial" w:hAnsi="Arial" w:cs="Arial"/>
              </w:rPr>
            </w:pPr>
          </w:p>
        </w:tc>
        <w:tc>
          <w:tcPr>
            <w:tcW w:w="486" w:type="dxa"/>
            <w:vAlign w:val="center"/>
          </w:tcPr>
          <w:p w14:paraId="656B256F" w14:textId="63A77D52" w:rsidR="00E949C6" w:rsidRDefault="00E949C6" w:rsidP="00E949C6">
            <w:pPr>
              <w:spacing w:line="240" w:lineRule="auto"/>
              <w:contextualSpacing/>
              <w:jc w:val="center"/>
              <w:rPr>
                <w:rFonts w:ascii="Arial" w:hAnsi="Arial" w:cs="Arial"/>
              </w:rPr>
            </w:pPr>
          </w:p>
        </w:tc>
        <w:tc>
          <w:tcPr>
            <w:tcW w:w="486" w:type="dxa"/>
            <w:vAlign w:val="center"/>
          </w:tcPr>
          <w:p w14:paraId="0D89217B" w14:textId="77777777" w:rsidR="00E949C6" w:rsidRDefault="00E949C6" w:rsidP="00E949C6">
            <w:pPr>
              <w:spacing w:line="240" w:lineRule="auto"/>
              <w:contextualSpacing/>
              <w:jc w:val="center"/>
              <w:rPr>
                <w:rFonts w:ascii="Arial" w:hAnsi="Arial" w:cs="Arial"/>
              </w:rPr>
            </w:pPr>
          </w:p>
        </w:tc>
        <w:tc>
          <w:tcPr>
            <w:tcW w:w="486" w:type="dxa"/>
            <w:vAlign w:val="center"/>
          </w:tcPr>
          <w:p w14:paraId="23793C75" w14:textId="77777777" w:rsidR="00E949C6" w:rsidRDefault="00E949C6" w:rsidP="00E949C6">
            <w:pPr>
              <w:spacing w:line="240" w:lineRule="auto"/>
              <w:contextualSpacing/>
              <w:jc w:val="center"/>
              <w:rPr>
                <w:rFonts w:ascii="Arial" w:hAnsi="Arial" w:cs="Arial"/>
              </w:rPr>
            </w:pPr>
          </w:p>
        </w:tc>
        <w:tc>
          <w:tcPr>
            <w:tcW w:w="487" w:type="dxa"/>
            <w:vAlign w:val="center"/>
          </w:tcPr>
          <w:p w14:paraId="7C075843" w14:textId="77777777" w:rsidR="00E949C6" w:rsidRDefault="00E949C6" w:rsidP="00E949C6">
            <w:pPr>
              <w:spacing w:line="240" w:lineRule="auto"/>
              <w:contextualSpacing/>
              <w:jc w:val="center"/>
              <w:rPr>
                <w:rFonts w:ascii="Arial" w:hAnsi="Arial" w:cs="Arial"/>
              </w:rPr>
            </w:pPr>
          </w:p>
        </w:tc>
      </w:tr>
      <w:tr w:rsidR="00E949C6" w14:paraId="2EB4CA79" w14:textId="43E9E101" w:rsidTr="00C203F2">
        <w:tc>
          <w:tcPr>
            <w:tcW w:w="4957" w:type="dxa"/>
          </w:tcPr>
          <w:p w14:paraId="3B22521C" w14:textId="03BFC379" w:rsidR="00E949C6" w:rsidRDefault="00E949C6" w:rsidP="00E949C6">
            <w:pPr>
              <w:spacing w:line="240" w:lineRule="auto"/>
              <w:contextualSpacing/>
              <w:rPr>
                <w:rFonts w:ascii="Arial" w:hAnsi="Arial" w:cs="Arial"/>
              </w:rPr>
            </w:pPr>
            <w:r>
              <w:rPr>
                <w:rFonts w:ascii="Arial" w:hAnsi="Arial" w:cs="Arial"/>
              </w:rPr>
              <w:t xml:space="preserve">    Final data extraction from </w:t>
            </w:r>
            <w:proofErr w:type="spellStart"/>
            <w:r>
              <w:rPr>
                <w:rFonts w:ascii="Arial" w:hAnsi="Arial" w:cs="Arial"/>
              </w:rPr>
              <w:t>WakeOne</w:t>
            </w:r>
            <w:proofErr w:type="spellEnd"/>
          </w:p>
        </w:tc>
        <w:tc>
          <w:tcPr>
            <w:tcW w:w="486" w:type="dxa"/>
            <w:vAlign w:val="center"/>
          </w:tcPr>
          <w:p w14:paraId="0F225A89" w14:textId="77777777" w:rsidR="00E949C6" w:rsidRDefault="00E949C6" w:rsidP="00E949C6">
            <w:pPr>
              <w:spacing w:line="240" w:lineRule="auto"/>
              <w:contextualSpacing/>
              <w:jc w:val="center"/>
              <w:rPr>
                <w:rFonts w:ascii="Arial" w:hAnsi="Arial" w:cs="Arial"/>
              </w:rPr>
            </w:pPr>
          </w:p>
        </w:tc>
        <w:tc>
          <w:tcPr>
            <w:tcW w:w="486" w:type="dxa"/>
            <w:vAlign w:val="center"/>
          </w:tcPr>
          <w:p w14:paraId="393A8505" w14:textId="77777777" w:rsidR="00E949C6" w:rsidRDefault="00E949C6" w:rsidP="00E949C6">
            <w:pPr>
              <w:spacing w:line="240" w:lineRule="auto"/>
              <w:contextualSpacing/>
              <w:jc w:val="center"/>
              <w:rPr>
                <w:rFonts w:ascii="Arial" w:hAnsi="Arial" w:cs="Arial"/>
              </w:rPr>
            </w:pPr>
          </w:p>
        </w:tc>
        <w:tc>
          <w:tcPr>
            <w:tcW w:w="486" w:type="dxa"/>
            <w:vAlign w:val="center"/>
          </w:tcPr>
          <w:p w14:paraId="4AD6EAFB" w14:textId="77777777" w:rsidR="00E949C6" w:rsidRDefault="00E949C6" w:rsidP="00E949C6">
            <w:pPr>
              <w:spacing w:line="240" w:lineRule="auto"/>
              <w:contextualSpacing/>
              <w:jc w:val="center"/>
              <w:rPr>
                <w:rFonts w:ascii="Arial" w:hAnsi="Arial" w:cs="Arial"/>
              </w:rPr>
            </w:pPr>
          </w:p>
        </w:tc>
        <w:tc>
          <w:tcPr>
            <w:tcW w:w="486" w:type="dxa"/>
            <w:vAlign w:val="center"/>
          </w:tcPr>
          <w:p w14:paraId="16050C97" w14:textId="3C22EF9F"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240159FE" w14:textId="6EBAB233"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5C2953AC" w14:textId="0B53460B"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629CF750" w14:textId="6513D97F" w:rsidR="00E949C6" w:rsidRDefault="00E949C6" w:rsidP="00E949C6">
            <w:pPr>
              <w:spacing w:line="240" w:lineRule="auto"/>
              <w:contextualSpacing/>
              <w:jc w:val="center"/>
              <w:rPr>
                <w:rFonts w:ascii="Arial" w:hAnsi="Arial" w:cs="Arial"/>
              </w:rPr>
            </w:pPr>
          </w:p>
        </w:tc>
        <w:tc>
          <w:tcPr>
            <w:tcW w:w="486" w:type="dxa"/>
            <w:vAlign w:val="center"/>
          </w:tcPr>
          <w:p w14:paraId="50F77BB2" w14:textId="072C61AB" w:rsidR="00E949C6" w:rsidRDefault="00E949C6" w:rsidP="00E949C6">
            <w:pPr>
              <w:spacing w:line="240" w:lineRule="auto"/>
              <w:contextualSpacing/>
              <w:jc w:val="center"/>
              <w:rPr>
                <w:rFonts w:ascii="Arial" w:hAnsi="Arial" w:cs="Arial"/>
              </w:rPr>
            </w:pPr>
          </w:p>
        </w:tc>
        <w:tc>
          <w:tcPr>
            <w:tcW w:w="486" w:type="dxa"/>
            <w:vAlign w:val="center"/>
          </w:tcPr>
          <w:p w14:paraId="21C24AA8" w14:textId="2E517CC5" w:rsidR="00E949C6" w:rsidRDefault="00E949C6" w:rsidP="00E949C6">
            <w:pPr>
              <w:spacing w:line="240" w:lineRule="auto"/>
              <w:contextualSpacing/>
              <w:jc w:val="center"/>
              <w:rPr>
                <w:rFonts w:ascii="Arial" w:hAnsi="Arial" w:cs="Arial"/>
              </w:rPr>
            </w:pPr>
          </w:p>
        </w:tc>
        <w:tc>
          <w:tcPr>
            <w:tcW w:w="486" w:type="dxa"/>
            <w:vAlign w:val="center"/>
          </w:tcPr>
          <w:p w14:paraId="32B46919" w14:textId="77777777" w:rsidR="00E949C6" w:rsidRDefault="00E949C6" w:rsidP="00E949C6">
            <w:pPr>
              <w:spacing w:line="240" w:lineRule="auto"/>
              <w:contextualSpacing/>
              <w:jc w:val="center"/>
              <w:rPr>
                <w:rFonts w:ascii="Arial" w:hAnsi="Arial" w:cs="Arial"/>
              </w:rPr>
            </w:pPr>
          </w:p>
        </w:tc>
        <w:tc>
          <w:tcPr>
            <w:tcW w:w="486" w:type="dxa"/>
            <w:vAlign w:val="center"/>
          </w:tcPr>
          <w:p w14:paraId="3889C6AC" w14:textId="77777777" w:rsidR="00E949C6" w:rsidRDefault="00E949C6" w:rsidP="00E949C6">
            <w:pPr>
              <w:spacing w:line="240" w:lineRule="auto"/>
              <w:contextualSpacing/>
              <w:jc w:val="center"/>
              <w:rPr>
                <w:rFonts w:ascii="Arial" w:hAnsi="Arial" w:cs="Arial"/>
              </w:rPr>
            </w:pPr>
          </w:p>
        </w:tc>
        <w:tc>
          <w:tcPr>
            <w:tcW w:w="487" w:type="dxa"/>
            <w:vAlign w:val="center"/>
          </w:tcPr>
          <w:p w14:paraId="7E69BED9" w14:textId="77777777" w:rsidR="00E949C6" w:rsidRDefault="00E949C6" w:rsidP="00E949C6">
            <w:pPr>
              <w:spacing w:line="240" w:lineRule="auto"/>
              <w:contextualSpacing/>
              <w:jc w:val="center"/>
              <w:rPr>
                <w:rFonts w:ascii="Arial" w:hAnsi="Arial" w:cs="Arial"/>
              </w:rPr>
            </w:pPr>
          </w:p>
        </w:tc>
      </w:tr>
      <w:tr w:rsidR="00E949C6" w14:paraId="2C119925" w14:textId="77777777" w:rsidTr="00C203F2">
        <w:tc>
          <w:tcPr>
            <w:tcW w:w="4957" w:type="dxa"/>
          </w:tcPr>
          <w:p w14:paraId="04511AC1" w14:textId="634BE309" w:rsidR="00E949C6" w:rsidRDefault="00E949C6" w:rsidP="00E949C6">
            <w:pPr>
              <w:spacing w:line="240" w:lineRule="auto"/>
              <w:contextualSpacing/>
              <w:rPr>
                <w:rFonts w:ascii="Arial" w:hAnsi="Arial" w:cs="Arial"/>
              </w:rPr>
            </w:pPr>
            <w:commentRangeStart w:id="274"/>
            <w:r>
              <w:rPr>
                <w:rFonts w:ascii="Arial" w:hAnsi="Arial" w:cs="Arial"/>
              </w:rPr>
              <w:t xml:space="preserve">    Link to Medicare Claims data</w:t>
            </w:r>
          </w:p>
        </w:tc>
        <w:tc>
          <w:tcPr>
            <w:tcW w:w="486" w:type="dxa"/>
            <w:vAlign w:val="center"/>
          </w:tcPr>
          <w:p w14:paraId="367C18A2" w14:textId="77777777" w:rsidR="00E949C6" w:rsidRDefault="00E949C6" w:rsidP="00E949C6">
            <w:pPr>
              <w:spacing w:line="240" w:lineRule="auto"/>
              <w:contextualSpacing/>
              <w:jc w:val="center"/>
              <w:rPr>
                <w:rFonts w:ascii="Arial" w:hAnsi="Arial" w:cs="Arial"/>
              </w:rPr>
            </w:pPr>
          </w:p>
        </w:tc>
        <w:tc>
          <w:tcPr>
            <w:tcW w:w="486" w:type="dxa"/>
            <w:vAlign w:val="center"/>
          </w:tcPr>
          <w:p w14:paraId="51C9D35F" w14:textId="77777777" w:rsidR="00E949C6" w:rsidRDefault="00E949C6" w:rsidP="00E949C6">
            <w:pPr>
              <w:spacing w:line="240" w:lineRule="auto"/>
              <w:contextualSpacing/>
              <w:jc w:val="center"/>
              <w:rPr>
                <w:rFonts w:ascii="Arial" w:hAnsi="Arial" w:cs="Arial"/>
              </w:rPr>
            </w:pPr>
          </w:p>
        </w:tc>
        <w:tc>
          <w:tcPr>
            <w:tcW w:w="486" w:type="dxa"/>
            <w:vAlign w:val="center"/>
          </w:tcPr>
          <w:p w14:paraId="46BEB928" w14:textId="77777777" w:rsidR="00E949C6" w:rsidRDefault="00E949C6" w:rsidP="00E949C6">
            <w:pPr>
              <w:spacing w:line="240" w:lineRule="auto"/>
              <w:contextualSpacing/>
              <w:jc w:val="center"/>
              <w:rPr>
                <w:rFonts w:ascii="Arial" w:hAnsi="Arial" w:cs="Arial"/>
              </w:rPr>
            </w:pPr>
          </w:p>
        </w:tc>
        <w:tc>
          <w:tcPr>
            <w:tcW w:w="486" w:type="dxa"/>
            <w:vAlign w:val="center"/>
          </w:tcPr>
          <w:p w14:paraId="1DD1FE9D" w14:textId="7151CD19"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1C2180AA" w14:textId="6A362972"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4C51B301" w14:textId="3AE0F3E0"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754CFE82" w14:textId="77777777" w:rsidR="00E949C6" w:rsidRDefault="00E949C6" w:rsidP="00E949C6">
            <w:pPr>
              <w:spacing w:line="240" w:lineRule="auto"/>
              <w:contextualSpacing/>
              <w:jc w:val="center"/>
              <w:rPr>
                <w:rFonts w:ascii="Arial" w:hAnsi="Arial" w:cs="Arial"/>
              </w:rPr>
            </w:pPr>
          </w:p>
        </w:tc>
        <w:tc>
          <w:tcPr>
            <w:tcW w:w="486" w:type="dxa"/>
            <w:vAlign w:val="center"/>
          </w:tcPr>
          <w:p w14:paraId="25CCB691" w14:textId="77777777" w:rsidR="00E949C6" w:rsidRDefault="00E949C6" w:rsidP="00E949C6">
            <w:pPr>
              <w:spacing w:line="240" w:lineRule="auto"/>
              <w:contextualSpacing/>
              <w:jc w:val="center"/>
              <w:rPr>
                <w:rFonts w:ascii="Arial" w:hAnsi="Arial" w:cs="Arial"/>
              </w:rPr>
            </w:pPr>
          </w:p>
        </w:tc>
        <w:tc>
          <w:tcPr>
            <w:tcW w:w="486" w:type="dxa"/>
            <w:vAlign w:val="center"/>
          </w:tcPr>
          <w:p w14:paraId="39849D89" w14:textId="77777777" w:rsidR="00E949C6" w:rsidRDefault="00E949C6" w:rsidP="00E949C6">
            <w:pPr>
              <w:spacing w:line="240" w:lineRule="auto"/>
              <w:contextualSpacing/>
              <w:jc w:val="center"/>
              <w:rPr>
                <w:rFonts w:ascii="Arial" w:hAnsi="Arial" w:cs="Arial"/>
              </w:rPr>
            </w:pPr>
          </w:p>
        </w:tc>
        <w:tc>
          <w:tcPr>
            <w:tcW w:w="486" w:type="dxa"/>
            <w:vAlign w:val="center"/>
          </w:tcPr>
          <w:p w14:paraId="2F9C67D6" w14:textId="77777777" w:rsidR="00E949C6" w:rsidRDefault="00E949C6" w:rsidP="00E949C6">
            <w:pPr>
              <w:spacing w:line="240" w:lineRule="auto"/>
              <w:contextualSpacing/>
              <w:jc w:val="center"/>
              <w:rPr>
                <w:rFonts w:ascii="Arial" w:hAnsi="Arial" w:cs="Arial"/>
              </w:rPr>
            </w:pPr>
          </w:p>
        </w:tc>
        <w:commentRangeEnd w:id="274"/>
        <w:tc>
          <w:tcPr>
            <w:tcW w:w="486" w:type="dxa"/>
            <w:vAlign w:val="center"/>
          </w:tcPr>
          <w:p w14:paraId="1E485922" w14:textId="77777777" w:rsidR="00E949C6" w:rsidRDefault="00963225" w:rsidP="00E949C6">
            <w:pPr>
              <w:spacing w:line="240" w:lineRule="auto"/>
              <w:contextualSpacing/>
              <w:jc w:val="center"/>
              <w:rPr>
                <w:rFonts w:ascii="Arial" w:hAnsi="Arial" w:cs="Arial"/>
              </w:rPr>
            </w:pPr>
            <w:r>
              <w:rPr>
                <w:rStyle w:val="CommentReference"/>
                <w:rFonts w:ascii="Calibri" w:eastAsia="Calibri" w:hAnsi="Calibri"/>
              </w:rPr>
              <w:commentReference w:id="274"/>
            </w:r>
          </w:p>
        </w:tc>
        <w:tc>
          <w:tcPr>
            <w:tcW w:w="487" w:type="dxa"/>
            <w:vAlign w:val="center"/>
          </w:tcPr>
          <w:p w14:paraId="58901F67" w14:textId="77777777" w:rsidR="00E949C6" w:rsidRDefault="00E949C6" w:rsidP="00E949C6">
            <w:pPr>
              <w:spacing w:line="240" w:lineRule="auto"/>
              <w:contextualSpacing/>
              <w:jc w:val="center"/>
              <w:rPr>
                <w:rFonts w:ascii="Arial" w:hAnsi="Arial" w:cs="Arial"/>
              </w:rPr>
            </w:pPr>
          </w:p>
        </w:tc>
      </w:tr>
      <w:tr w:rsidR="00E949C6" w14:paraId="57F15D57" w14:textId="39CB82B8" w:rsidTr="00C203F2">
        <w:tc>
          <w:tcPr>
            <w:tcW w:w="4957" w:type="dxa"/>
          </w:tcPr>
          <w:p w14:paraId="293456C4" w14:textId="1D284D7C" w:rsidR="00E949C6" w:rsidRDefault="00E949C6" w:rsidP="00E949C6">
            <w:pPr>
              <w:spacing w:line="240" w:lineRule="auto"/>
              <w:contextualSpacing/>
              <w:rPr>
                <w:rFonts w:ascii="Arial" w:hAnsi="Arial" w:cs="Arial"/>
              </w:rPr>
            </w:pPr>
            <w:r>
              <w:rPr>
                <w:rFonts w:ascii="Arial" w:hAnsi="Arial" w:cs="Arial"/>
              </w:rPr>
              <w:t xml:space="preserve">    Data cleaning </w:t>
            </w:r>
          </w:p>
        </w:tc>
        <w:tc>
          <w:tcPr>
            <w:tcW w:w="486" w:type="dxa"/>
            <w:vAlign w:val="center"/>
          </w:tcPr>
          <w:p w14:paraId="492D1D5E" w14:textId="77777777" w:rsidR="00E949C6" w:rsidRDefault="00E949C6" w:rsidP="00E949C6">
            <w:pPr>
              <w:spacing w:line="240" w:lineRule="auto"/>
              <w:contextualSpacing/>
              <w:jc w:val="center"/>
              <w:rPr>
                <w:rFonts w:ascii="Arial" w:hAnsi="Arial" w:cs="Arial"/>
              </w:rPr>
            </w:pPr>
          </w:p>
        </w:tc>
        <w:tc>
          <w:tcPr>
            <w:tcW w:w="486" w:type="dxa"/>
            <w:vAlign w:val="center"/>
          </w:tcPr>
          <w:p w14:paraId="51E48138" w14:textId="77777777" w:rsidR="00E949C6" w:rsidRDefault="00E949C6" w:rsidP="00E949C6">
            <w:pPr>
              <w:spacing w:line="240" w:lineRule="auto"/>
              <w:contextualSpacing/>
              <w:jc w:val="center"/>
              <w:rPr>
                <w:rFonts w:ascii="Arial" w:hAnsi="Arial" w:cs="Arial"/>
              </w:rPr>
            </w:pPr>
          </w:p>
        </w:tc>
        <w:tc>
          <w:tcPr>
            <w:tcW w:w="486" w:type="dxa"/>
            <w:vAlign w:val="center"/>
          </w:tcPr>
          <w:p w14:paraId="7B704529" w14:textId="77777777" w:rsidR="00E949C6" w:rsidRDefault="00E949C6" w:rsidP="00E949C6">
            <w:pPr>
              <w:spacing w:line="240" w:lineRule="auto"/>
              <w:contextualSpacing/>
              <w:jc w:val="center"/>
              <w:rPr>
                <w:rFonts w:ascii="Arial" w:hAnsi="Arial" w:cs="Arial"/>
              </w:rPr>
            </w:pPr>
          </w:p>
        </w:tc>
        <w:tc>
          <w:tcPr>
            <w:tcW w:w="486" w:type="dxa"/>
            <w:vAlign w:val="center"/>
          </w:tcPr>
          <w:p w14:paraId="2FFC9EBD" w14:textId="77777777" w:rsidR="00E949C6" w:rsidRDefault="00E949C6" w:rsidP="00E949C6">
            <w:pPr>
              <w:spacing w:line="240" w:lineRule="auto"/>
              <w:contextualSpacing/>
              <w:jc w:val="center"/>
              <w:rPr>
                <w:rFonts w:ascii="Arial" w:hAnsi="Arial" w:cs="Arial"/>
              </w:rPr>
            </w:pPr>
          </w:p>
        </w:tc>
        <w:tc>
          <w:tcPr>
            <w:tcW w:w="486" w:type="dxa"/>
            <w:vAlign w:val="center"/>
          </w:tcPr>
          <w:p w14:paraId="309B0C10" w14:textId="458BBCD2"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0171F79E" w14:textId="33357D25"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3C1376C5" w14:textId="19263B71"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647B5C27" w14:textId="52610901" w:rsidR="00E949C6" w:rsidRDefault="00E949C6" w:rsidP="00E949C6">
            <w:pPr>
              <w:spacing w:line="240" w:lineRule="auto"/>
              <w:contextualSpacing/>
              <w:jc w:val="center"/>
              <w:rPr>
                <w:rFonts w:ascii="Arial" w:hAnsi="Arial" w:cs="Arial"/>
              </w:rPr>
            </w:pPr>
          </w:p>
        </w:tc>
        <w:tc>
          <w:tcPr>
            <w:tcW w:w="486" w:type="dxa"/>
            <w:vAlign w:val="center"/>
          </w:tcPr>
          <w:p w14:paraId="448C4AA2" w14:textId="04E7F9A6" w:rsidR="00E949C6" w:rsidRDefault="00E949C6" w:rsidP="00E949C6">
            <w:pPr>
              <w:spacing w:line="240" w:lineRule="auto"/>
              <w:contextualSpacing/>
              <w:jc w:val="center"/>
              <w:rPr>
                <w:rFonts w:ascii="Arial" w:hAnsi="Arial" w:cs="Arial"/>
              </w:rPr>
            </w:pPr>
          </w:p>
        </w:tc>
        <w:tc>
          <w:tcPr>
            <w:tcW w:w="486" w:type="dxa"/>
            <w:vAlign w:val="center"/>
          </w:tcPr>
          <w:p w14:paraId="3D662A41" w14:textId="1991AEB4" w:rsidR="00E949C6" w:rsidRDefault="00E949C6" w:rsidP="00E949C6">
            <w:pPr>
              <w:spacing w:line="240" w:lineRule="auto"/>
              <w:contextualSpacing/>
              <w:jc w:val="center"/>
              <w:rPr>
                <w:rFonts w:ascii="Arial" w:hAnsi="Arial" w:cs="Arial"/>
              </w:rPr>
            </w:pPr>
          </w:p>
        </w:tc>
        <w:tc>
          <w:tcPr>
            <w:tcW w:w="486" w:type="dxa"/>
            <w:vAlign w:val="center"/>
          </w:tcPr>
          <w:p w14:paraId="0AC885FB" w14:textId="77777777" w:rsidR="00E949C6" w:rsidRDefault="00E949C6" w:rsidP="00E949C6">
            <w:pPr>
              <w:spacing w:line="240" w:lineRule="auto"/>
              <w:contextualSpacing/>
              <w:jc w:val="center"/>
              <w:rPr>
                <w:rFonts w:ascii="Arial" w:hAnsi="Arial" w:cs="Arial"/>
              </w:rPr>
            </w:pPr>
          </w:p>
        </w:tc>
        <w:tc>
          <w:tcPr>
            <w:tcW w:w="487" w:type="dxa"/>
            <w:vAlign w:val="center"/>
          </w:tcPr>
          <w:p w14:paraId="4F62984C" w14:textId="77777777" w:rsidR="00E949C6" w:rsidRDefault="00E949C6" w:rsidP="00E949C6">
            <w:pPr>
              <w:spacing w:line="240" w:lineRule="auto"/>
              <w:contextualSpacing/>
              <w:jc w:val="center"/>
              <w:rPr>
                <w:rFonts w:ascii="Arial" w:hAnsi="Arial" w:cs="Arial"/>
              </w:rPr>
            </w:pPr>
          </w:p>
        </w:tc>
      </w:tr>
      <w:tr w:rsidR="00E949C6" w14:paraId="7ECFF7F2" w14:textId="14797214" w:rsidTr="00C203F2">
        <w:tc>
          <w:tcPr>
            <w:tcW w:w="4957" w:type="dxa"/>
          </w:tcPr>
          <w:p w14:paraId="70E791C4" w14:textId="20153CF4" w:rsidR="00E949C6" w:rsidRDefault="00E949C6" w:rsidP="00E949C6">
            <w:pPr>
              <w:spacing w:line="240" w:lineRule="auto"/>
              <w:contextualSpacing/>
              <w:rPr>
                <w:rFonts w:ascii="Arial" w:hAnsi="Arial" w:cs="Arial"/>
              </w:rPr>
            </w:pPr>
            <w:r>
              <w:rPr>
                <w:rFonts w:ascii="Arial" w:hAnsi="Arial" w:cs="Arial"/>
              </w:rPr>
              <w:t xml:space="preserve">    Data analysis</w:t>
            </w:r>
          </w:p>
        </w:tc>
        <w:tc>
          <w:tcPr>
            <w:tcW w:w="486" w:type="dxa"/>
            <w:vAlign w:val="center"/>
          </w:tcPr>
          <w:p w14:paraId="5C1EB2FE" w14:textId="77777777" w:rsidR="00E949C6" w:rsidRDefault="00E949C6" w:rsidP="00E949C6">
            <w:pPr>
              <w:spacing w:line="240" w:lineRule="auto"/>
              <w:contextualSpacing/>
              <w:jc w:val="center"/>
              <w:rPr>
                <w:rFonts w:ascii="Arial" w:hAnsi="Arial" w:cs="Arial"/>
              </w:rPr>
            </w:pPr>
          </w:p>
        </w:tc>
        <w:tc>
          <w:tcPr>
            <w:tcW w:w="486" w:type="dxa"/>
            <w:vAlign w:val="center"/>
          </w:tcPr>
          <w:p w14:paraId="5A0CD012" w14:textId="77777777" w:rsidR="00E949C6" w:rsidRDefault="00E949C6" w:rsidP="00E949C6">
            <w:pPr>
              <w:spacing w:line="240" w:lineRule="auto"/>
              <w:contextualSpacing/>
              <w:jc w:val="center"/>
              <w:rPr>
                <w:rFonts w:ascii="Arial" w:hAnsi="Arial" w:cs="Arial"/>
              </w:rPr>
            </w:pPr>
          </w:p>
        </w:tc>
        <w:tc>
          <w:tcPr>
            <w:tcW w:w="486" w:type="dxa"/>
            <w:vAlign w:val="center"/>
          </w:tcPr>
          <w:p w14:paraId="12A862AD" w14:textId="77777777" w:rsidR="00E949C6" w:rsidRDefault="00E949C6" w:rsidP="00E949C6">
            <w:pPr>
              <w:spacing w:line="240" w:lineRule="auto"/>
              <w:contextualSpacing/>
              <w:jc w:val="center"/>
              <w:rPr>
                <w:rFonts w:ascii="Arial" w:hAnsi="Arial" w:cs="Arial"/>
              </w:rPr>
            </w:pPr>
          </w:p>
        </w:tc>
        <w:tc>
          <w:tcPr>
            <w:tcW w:w="486" w:type="dxa"/>
            <w:vAlign w:val="center"/>
          </w:tcPr>
          <w:p w14:paraId="23172725" w14:textId="77777777" w:rsidR="00E949C6" w:rsidRDefault="00E949C6" w:rsidP="00E949C6">
            <w:pPr>
              <w:spacing w:line="240" w:lineRule="auto"/>
              <w:contextualSpacing/>
              <w:jc w:val="center"/>
              <w:rPr>
                <w:rFonts w:ascii="Arial" w:hAnsi="Arial" w:cs="Arial"/>
              </w:rPr>
            </w:pPr>
          </w:p>
        </w:tc>
        <w:tc>
          <w:tcPr>
            <w:tcW w:w="486" w:type="dxa"/>
            <w:vAlign w:val="center"/>
          </w:tcPr>
          <w:p w14:paraId="4401DC9F" w14:textId="77777777" w:rsidR="00E949C6" w:rsidRDefault="00E949C6" w:rsidP="00E949C6">
            <w:pPr>
              <w:spacing w:line="240" w:lineRule="auto"/>
              <w:contextualSpacing/>
              <w:jc w:val="center"/>
              <w:rPr>
                <w:rFonts w:ascii="Arial" w:hAnsi="Arial" w:cs="Arial"/>
              </w:rPr>
            </w:pPr>
          </w:p>
        </w:tc>
        <w:tc>
          <w:tcPr>
            <w:tcW w:w="486" w:type="dxa"/>
            <w:vAlign w:val="center"/>
          </w:tcPr>
          <w:p w14:paraId="6E9D5979" w14:textId="6AC3278E" w:rsidR="00E949C6" w:rsidRDefault="00E949C6" w:rsidP="00E949C6">
            <w:pPr>
              <w:spacing w:line="240" w:lineRule="auto"/>
              <w:contextualSpacing/>
              <w:jc w:val="center"/>
              <w:rPr>
                <w:rFonts w:ascii="Arial" w:hAnsi="Arial" w:cs="Arial"/>
              </w:rPr>
            </w:pPr>
          </w:p>
        </w:tc>
        <w:tc>
          <w:tcPr>
            <w:tcW w:w="486" w:type="dxa"/>
            <w:vAlign w:val="center"/>
          </w:tcPr>
          <w:p w14:paraId="57E3A63C" w14:textId="69D018CE"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561EA0F6" w14:textId="6F549191"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14C496A2" w14:textId="1A6155C0"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43E2153A" w14:textId="5BD153B1"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31E01734" w14:textId="77777777" w:rsidR="00E949C6" w:rsidRDefault="00E949C6" w:rsidP="00E949C6">
            <w:pPr>
              <w:spacing w:line="240" w:lineRule="auto"/>
              <w:contextualSpacing/>
              <w:jc w:val="center"/>
              <w:rPr>
                <w:rFonts w:ascii="Arial" w:hAnsi="Arial" w:cs="Arial"/>
              </w:rPr>
            </w:pPr>
          </w:p>
        </w:tc>
        <w:tc>
          <w:tcPr>
            <w:tcW w:w="487" w:type="dxa"/>
            <w:vAlign w:val="center"/>
          </w:tcPr>
          <w:p w14:paraId="121A3446" w14:textId="77777777" w:rsidR="00E949C6" w:rsidRDefault="00E949C6" w:rsidP="00E949C6">
            <w:pPr>
              <w:spacing w:line="240" w:lineRule="auto"/>
              <w:contextualSpacing/>
              <w:jc w:val="center"/>
              <w:rPr>
                <w:rFonts w:ascii="Arial" w:hAnsi="Arial" w:cs="Arial"/>
              </w:rPr>
            </w:pPr>
          </w:p>
        </w:tc>
      </w:tr>
      <w:tr w:rsidR="00E949C6" w14:paraId="139AE704" w14:textId="12540E17" w:rsidTr="00E949C6">
        <w:tc>
          <w:tcPr>
            <w:tcW w:w="10790" w:type="dxa"/>
            <w:gridSpan w:val="13"/>
            <w:shd w:val="clear" w:color="auto" w:fill="E7E6E6" w:themeFill="background2"/>
            <w:vAlign w:val="center"/>
          </w:tcPr>
          <w:p w14:paraId="3DAD45B9" w14:textId="4DC31B59" w:rsidR="00E949C6" w:rsidRDefault="00E949C6" w:rsidP="00E949C6">
            <w:pPr>
              <w:spacing w:line="240" w:lineRule="auto"/>
              <w:contextualSpacing/>
              <w:rPr>
                <w:rFonts w:ascii="Arial" w:hAnsi="Arial" w:cs="Arial"/>
              </w:rPr>
            </w:pPr>
            <w:r>
              <w:rPr>
                <w:rFonts w:ascii="Arial" w:hAnsi="Arial" w:cs="Arial"/>
              </w:rPr>
              <w:t>Scholarly Products</w:t>
            </w:r>
          </w:p>
        </w:tc>
      </w:tr>
      <w:tr w:rsidR="00E949C6" w14:paraId="0E6E4F2D" w14:textId="3B589AFB" w:rsidTr="00C203F2">
        <w:tc>
          <w:tcPr>
            <w:tcW w:w="4957" w:type="dxa"/>
          </w:tcPr>
          <w:p w14:paraId="484B5E52" w14:textId="6DD1A3D0" w:rsidR="00E949C6" w:rsidRDefault="00E949C6" w:rsidP="00E949C6">
            <w:pPr>
              <w:spacing w:line="240" w:lineRule="auto"/>
              <w:contextualSpacing/>
              <w:rPr>
                <w:rFonts w:ascii="Arial" w:hAnsi="Arial" w:cs="Arial"/>
              </w:rPr>
            </w:pPr>
            <w:r>
              <w:rPr>
                <w:rFonts w:ascii="Arial" w:hAnsi="Arial" w:cs="Arial"/>
              </w:rPr>
              <w:t xml:space="preserve">    Pilot Manuscript</w:t>
            </w:r>
          </w:p>
        </w:tc>
        <w:tc>
          <w:tcPr>
            <w:tcW w:w="486" w:type="dxa"/>
            <w:vAlign w:val="center"/>
          </w:tcPr>
          <w:p w14:paraId="3B219FA7" w14:textId="77777777" w:rsidR="00E949C6" w:rsidRDefault="00E949C6" w:rsidP="00E949C6">
            <w:pPr>
              <w:spacing w:line="240" w:lineRule="auto"/>
              <w:contextualSpacing/>
              <w:jc w:val="center"/>
              <w:rPr>
                <w:rFonts w:ascii="Arial" w:hAnsi="Arial" w:cs="Arial"/>
              </w:rPr>
            </w:pPr>
          </w:p>
        </w:tc>
        <w:tc>
          <w:tcPr>
            <w:tcW w:w="486" w:type="dxa"/>
            <w:vAlign w:val="center"/>
          </w:tcPr>
          <w:p w14:paraId="6F3F917E" w14:textId="77777777" w:rsidR="00E949C6" w:rsidRDefault="00E949C6" w:rsidP="00E949C6">
            <w:pPr>
              <w:spacing w:line="240" w:lineRule="auto"/>
              <w:contextualSpacing/>
              <w:jc w:val="center"/>
              <w:rPr>
                <w:rFonts w:ascii="Arial" w:hAnsi="Arial" w:cs="Arial"/>
              </w:rPr>
            </w:pPr>
          </w:p>
        </w:tc>
        <w:tc>
          <w:tcPr>
            <w:tcW w:w="486" w:type="dxa"/>
            <w:vAlign w:val="center"/>
          </w:tcPr>
          <w:p w14:paraId="4885CEB9" w14:textId="77777777" w:rsidR="00E949C6" w:rsidRDefault="00E949C6" w:rsidP="00E949C6">
            <w:pPr>
              <w:spacing w:line="240" w:lineRule="auto"/>
              <w:contextualSpacing/>
              <w:jc w:val="center"/>
              <w:rPr>
                <w:rFonts w:ascii="Arial" w:hAnsi="Arial" w:cs="Arial"/>
              </w:rPr>
            </w:pPr>
          </w:p>
        </w:tc>
        <w:tc>
          <w:tcPr>
            <w:tcW w:w="486" w:type="dxa"/>
            <w:vAlign w:val="center"/>
          </w:tcPr>
          <w:p w14:paraId="2AB90A77" w14:textId="77777777" w:rsidR="00E949C6" w:rsidRDefault="00E949C6" w:rsidP="00E949C6">
            <w:pPr>
              <w:spacing w:line="240" w:lineRule="auto"/>
              <w:contextualSpacing/>
              <w:jc w:val="center"/>
              <w:rPr>
                <w:rFonts w:ascii="Arial" w:hAnsi="Arial" w:cs="Arial"/>
              </w:rPr>
            </w:pPr>
          </w:p>
        </w:tc>
        <w:tc>
          <w:tcPr>
            <w:tcW w:w="486" w:type="dxa"/>
            <w:vAlign w:val="center"/>
          </w:tcPr>
          <w:p w14:paraId="380B0528" w14:textId="77777777" w:rsidR="00E949C6" w:rsidRDefault="00E949C6" w:rsidP="00E949C6">
            <w:pPr>
              <w:spacing w:line="240" w:lineRule="auto"/>
              <w:contextualSpacing/>
              <w:jc w:val="center"/>
              <w:rPr>
                <w:rFonts w:ascii="Arial" w:hAnsi="Arial" w:cs="Arial"/>
              </w:rPr>
            </w:pPr>
          </w:p>
        </w:tc>
        <w:tc>
          <w:tcPr>
            <w:tcW w:w="486" w:type="dxa"/>
            <w:vAlign w:val="center"/>
          </w:tcPr>
          <w:p w14:paraId="18D0A1B7" w14:textId="77777777" w:rsidR="00E949C6" w:rsidRDefault="00E949C6" w:rsidP="00E949C6">
            <w:pPr>
              <w:spacing w:line="240" w:lineRule="auto"/>
              <w:contextualSpacing/>
              <w:jc w:val="center"/>
              <w:rPr>
                <w:rFonts w:ascii="Arial" w:hAnsi="Arial" w:cs="Arial"/>
              </w:rPr>
            </w:pPr>
          </w:p>
        </w:tc>
        <w:tc>
          <w:tcPr>
            <w:tcW w:w="486" w:type="dxa"/>
            <w:vAlign w:val="center"/>
          </w:tcPr>
          <w:p w14:paraId="35ABD3E5" w14:textId="6C83D6B4" w:rsidR="00E949C6" w:rsidRDefault="00E949C6" w:rsidP="00E949C6">
            <w:pPr>
              <w:spacing w:line="240" w:lineRule="auto"/>
              <w:contextualSpacing/>
              <w:jc w:val="center"/>
              <w:rPr>
                <w:rFonts w:ascii="Arial" w:hAnsi="Arial" w:cs="Arial"/>
              </w:rPr>
            </w:pPr>
          </w:p>
        </w:tc>
        <w:tc>
          <w:tcPr>
            <w:tcW w:w="486" w:type="dxa"/>
            <w:vAlign w:val="center"/>
          </w:tcPr>
          <w:p w14:paraId="7C059109" w14:textId="77777777" w:rsidR="00E949C6" w:rsidRDefault="00E949C6" w:rsidP="00E949C6">
            <w:pPr>
              <w:spacing w:line="240" w:lineRule="auto"/>
              <w:contextualSpacing/>
              <w:jc w:val="center"/>
              <w:rPr>
                <w:rFonts w:ascii="Arial" w:hAnsi="Arial" w:cs="Arial"/>
              </w:rPr>
            </w:pPr>
          </w:p>
        </w:tc>
        <w:tc>
          <w:tcPr>
            <w:tcW w:w="486" w:type="dxa"/>
            <w:vAlign w:val="center"/>
          </w:tcPr>
          <w:p w14:paraId="5D7D063C" w14:textId="619726D9" w:rsidR="00E949C6" w:rsidRDefault="00E949C6" w:rsidP="00E949C6">
            <w:pPr>
              <w:spacing w:line="240" w:lineRule="auto"/>
              <w:contextualSpacing/>
              <w:jc w:val="center"/>
              <w:rPr>
                <w:rFonts w:ascii="Arial" w:hAnsi="Arial" w:cs="Arial"/>
              </w:rPr>
            </w:pPr>
          </w:p>
        </w:tc>
        <w:tc>
          <w:tcPr>
            <w:tcW w:w="486" w:type="dxa"/>
            <w:vAlign w:val="center"/>
          </w:tcPr>
          <w:p w14:paraId="1A185E61" w14:textId="1E865D4C"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0E3DAE9B" w14:textId="23B5F478" w:rsidR="00E949C6" w:rsidRDefault="00E949C6" w:rsidP="00E949C6">
            <w:pPr>
              <w:spacing w:line="240" w:lineRule="auto"/>
              <w:contextualSpacing/>
              <w:jc w:val="center"/>
              <w:rPr>
                <w:rFonts w:ascii="Arial" w:hAnsi="Arial" w:cs="Arial"/>
              </w:rPr>
            </w:pPr>
            <w:r>
              <w:rPr>
                <w:rFonts w:ascii="Arial" w:hAnsi="Arial" w:cs="Arial"/>
              </w:rPr>
              <w:t>X</w:t>
            </w:r>
          </w:p>
        </w:tc>
        <w:tc>
          <w:tcPr>
            <w:tcW w:w="487" w:type="dxa"/>
            <w:vAlign w:val="center"/>
          </w:tcPr>
          <w:p w14:paraId="513E61AE" w14:textId="16705A7E" w:rsidR="00E949C6" w:rsidRDefault="00E949C6" w:rsidP="00E949C6">
            <w:pPr>
              <w:spacing w:line="240" w:lineRule="auto"/>
              <w:contextualSpacing/>
              <w:jc w:val="center"/>
              <w:rPr>
                <w:rFonts w:ascii="Arial" w:hAnsi="Arial" w:cs="Arial"/>
              </w:rPr>
            </w:pPr>
            <w:r>
              <w:rPr>
                <w:rFonts w:ascii="Arial" w:hAnsi="Arial" w:cs="Arial"/>
              </w:rPr>
              <w:t>X</w:t>
            </w:r>
          </w:p>
        </w:tc>
      </w:tr>
      <w:tr w:rsidR="00AA4994" w14:paraId="52EB3985" w14:textId="77777777" w:rsidTr="00C203F2">
        <w:tc>
          <w:tcPr>
            <w:tcW w:w="4957" w:type="dxa"/>
          </w:tcPr>
          <w:p w14:paraId="1633A296" w14:textId="0A8938D4" w:rsidR="00AA4994" w:rsidRDefault="00AA4994" w:rsidP="00E949C6">
            <w:pPr>
              <w:spacing w:line="240" w:lineRule="auto"/>
              <w:contextualSpacing/>
              <w:rPr>
                <w:rFonts w:ascii="Arial" w:hAnsi="Arial" w:cs="Arial"/>
              </w:rPr>
            </w:pPr>
            <w:r>
              <w:rPr>
                <w:rFonts w:ascii="Arial" w:hAnsi="Arial" w:cs="Arial"/>
              </w:rPr>
              <w:t xml:space="preserve">    Publish </w:t>
            </w:r>
            <w:proofErr w:type="spellStart"/>
            <w:r>
              <w:rPr>
                <w:rFonts w:ascii="Arial" w:hAnsi="Arial" w:cs="Arial"/>
              </w:rPr>
              <w:t>aorsf</w:t>
            </w:r>
            <w:proofErr w:type="spellEnd"/>
            <w:r>
              <w:rPr>
                <w:rFonts w:ascii="Arial" w:hAnsi="Arial" w:cs="Arial"/>
              </w:rPr>
              <w:t xml:space="preserve"> on CRAN</w:t>
            </w:r>
          </w:p>
        </w:tc>
        <w:tc>
          <w:tcPr>
            <w:tcW w:w="486" w:type="dxa"/>
            <w:vAlign w:val="center"/>
          </w:tcPr>
          <w:p w14:paraId="55F11946" w14:textId="77777777" w:rsidR="00AA4994" w:rsidRDefault="00AA4994" w:rsidP="00E949C6">
            <w:pPr>
              <w:spacing w:line="240" w:lineRule="auto"/>
              <w:contextualSpacing/>
              <w:jc w:val="center"/>
              <w:rPr>
                <w:rFonts w:ascii="Arial" w:hAnsi="Arial" w:cs="Arial"/>
              </w:rPr>
            </w:pPr>
          </w:p>
        </w:tc>
        <w:tc>
          <w:tcPr>
            <w:tcW w:w="486" w:type="dxa"/>
            <w:vAlign w:val="center"/>
          </w:tcPr>
          <w:p w14:paraId="1D6388E5" w14:textId="77777777" w:rsidR="00AA4994" w:rsidRDefault="00AA4994" w:rsidP="00E949C6">
            <w:pPr>
              <w:spacing w:line="240" w:lineRule="auto"/>
              <w:contextualSpacing/>
              <w:jc w:val="center"/>
              <w:rPr>
                <w:rFonts w:ascii="Arial" w:hAnsi="Arial" w:cs="Arial"/>
              </w:rPr>
            </w:pPr>
          </w:p>
        </w:tc>
        <w:tc>
          <w:tcPr>
            <w:tcW w:w="486" w:type="dxa"/>
            <w:vAlign w:val="center"/>
          </w:tcPr>
          <w:p w14:paraId="0E877357" w14:textId="77777777" w:rsidR="00AA4994" w:rsidRDefault="00AA4994" w:rsidP="00E949C6">
            <w:pPr>
              <w:spacing w:line="240" w:lineRule="auto"/>
              <w:contextualSpacing/>
              <w:jc w:val="center"/>
              <w:rPr>
                <w:rFonts w:ascii="Arial" w:hAnsi="Arial" w:cs="Arial"/>
              </w:rPr>
            </w:pPr>
          </w:p>
        </w:tc>
        <w:tc>
          <w:tcPr>
            <w:tcW w:w="486" w:type="dxa"/>
            <w:vAlign w:val="center"/>
          </w:tcPr>
          <w:p w14:paraId="7D608248" w14:textId="77777777" w:rsidR="00AA4994" w:rsidRDefault="00AA4994" w:rsidP="00E949C6">
            <w:pPr>
              <w:spacing w:line="240" w:lineRule="auto"/>
              <w:contextualSpacing/>
              <w:jc w:val="center"/>
              <w:rPr>
                <w:rFonts w:ascii="Arial" w:hAnsi="Arial" w:cs="Arial"/>
              </w:rPr>
            </w:pPr>
          </w:p>
        </w:tc>
        <w:tc>
          <w:tcPr>
            <w:tcW w:w="486" w:type="dxa"/>
            <w:vAlign w:val="center"/>
          </w:tcPr>
          <w:p w14:paraId="7A72EE67" w14:textId="77777777" w:rsidR="00AA4994" w:rsidRDefault="00AA4994" w:rsidP="00E949C6">
            <w:pPr>
              <w:spacing w:line="240" w:lineRule="auto"/>
              <w:contextualSpacing/>
              <w:jc w:val="center"/>
              <w:rPr>
                <w:rFonts w:ascii="Arial" w:hAnsi="Arial" w:cs="Arial"/>
              </w:rPr>
            </w:pPr>
          </w:p>
        </w:tc>
        <w:tc>
          <w:tcPr>
            <w:tcW w:w="486" w:type="dxa"/>
            <w:vAlign w:val="center"/>
          </w:tcPr>
          <w:p w14:paraId="2630D523" w14:textId="77777777" w:rsidR="00AA4994" w:rsidRDefault="00AA4994" w:rsidP="00E949C6">
            <w:pPr>
              <w:spacing w:line="240" w:lineRule="auto"/>
              <w:contextualSpacing/>
              <w:jc w:val="center"/>
              <w:rPr>
                <w:rFonts w:ascii="Arial" w:hAnsi="Arial" w:cs="Arial"/>
              </w:rPr>
            </w:pPr>
          </w:p>
        </w:tc>
        <w:tc>
          <w:tcPr>
            <w:tcW w:w="486" w:type="dxa"/>
            <w:vAlign w:val="center"/>
          </w:tcPr>
          <w:p w14:paraId="3A6D72F6" w14:textId="77777777" w:rsidR="00AA4994" w:rsidRDefault="00AA4994" w:rsidP="00E949C6">
            <w:pPr>
              <w:spacing w:line="240" w:lineRule="auto"/>
              <w:contextualSpacing/>
              <w:jc w:val="center"/>
              <w:rPr>
                <w:rFonts w:ascii="Arial" w:hAnsi="Arial" w:cs="Arial"/>
              </w:rPr>
            </w:pPr>
          </w:p>
        </w:tc>
        <w:tc>
          <w:tcPr>
            <w:tcW w:w="486" w:type="dxa"/>
            <w:vAlign w:val="center"/>
          </w:tcPr>
          <w:p w14:paraId="13E019A4" w14:textId="77777777" w:rsidR="00AA4994" w:rsidRDefault="00AA4994" w:rsidP="00E949C6">
            <w:pPr>
              <w:spacing w:line="240" w:lineRule="auto"/>
              <w:contextualSpacing/>
              <w:jc w:val="center"/>
              <w:rPr>
                <w:rFonts w:ascii="Arial" w:hAnsi="Arial" w:cs="Arial"/>
              </w:rPr>
            </w:pPr>
          </w:p>
        </w:tc>
        <w:tc>
          <w:tcPr>
            <w:tcW w:w="486" w:type="dxa"/>
            <w:vAlign w:val="center"/>
          </w:tcPr>
          <w:p w14:paraId="17446CFE" w14:textId="77777777" w:rsidR="00AA4994" w:rsidRDefault="00AA4994" w:rsidP="00E949C6">
            <w:pPr>
              <w:spacing w:line="240" w:lineRule="auto"/>
              <w:contextualSpacing/>
              <w:jc w:val="center"/>
              <w:rPr>
                <w:rFonts w:ascii="Arial" w:hAnsi="Arial" w:cs="Arial"/>
              </w:rPr>
            </w:pPr>
          </w:p>
        </w:tc>
        <w:tc>
          <w:tcPr>
            <w:tcW w:w="486" w:type="dxa"/>
            <w:vAlign w:val="center"/>
          </w:tcPr>
          <w:p w14:paraId="3715F988" w14:textId="4D55D5BC" w:rsidR="00AA4994" w:rsidRDefault="00AA4994"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6112A527" w14:textId="70F57A64" w:rsidR="00AA4994" w:rsidRDefault="00AA4994" w:rsidP="00E949C6">
            <w:pPr>
              <w:spacing w:line="240" w:lineRule="auto"/>
              <w:contextualSpacing/>
              <w:jc w:val="center"/>
              <w:rPr>
                <w:rFonts w:ascii="Arial" w:hAnsi="Arial" w:cs="Arial"/>
              </w:rPr>
            </w:pPr>
            <w:r>
              <w:rPr>
                <w:rFonts w:ascii="Arial" w:hAnsi="Arial" w:cs="Arial"/>
              </w:rPr>
              <w:t>X</w:t>
            </w:r>
          </w:p>
        </w:tc>
        <w:tc>
          <w:tcPr>
            <w:tcW w:w="487" w:type="dxa"/>
            <w:vAlign w:val="center"/>
          </w:tcPr>
          <w:p w14:paraId="2356C5B3" w14:textId="14653A27" w:rsidR="00AA4994" w:rsidRDefault="00AA4994" w:rsidP="00E949C6">
            <w:pPr>
              <w:spacing w:line="240" w:lineRule="auto"/>
              <w:contextualSpacing/>
              <w:jc w:val="center"/>
              <w:rPr>
                <w:rFonts w:ascii="Arial" w:hAnsi="Arial" w:cs="Arial"/>
              </w:rPr>
            </w:pPr>
            <w:r>
              <w:rPr>
                <w:rFonts w:ascii="Arial" w:hAnsi="Arial" w:cs="Arial"/>
              </w:rPr>
              <w:t>X</w:t>
            </w:r>
          </w:p>
        </w:tc>
      </w:tr>
      <w:tr w:rsidR="00E949C6" w14:paraId="289A1245" w14:textId="61362986" w:rsidTr="00C203F2">
        <w:tc>
          <w:tcPr>
            <w:tcW w:w="4957" w:type="dxa"/>
          </w:tcPr>
          <w:p w14:paraId="58CC16F8" w14:textId="6F4C3E68" w:rsidR="00E949C6" w:rsidRDefault="00E949C6" w:rsidP="00E949C6">
            <w:pPr>
              <w:spacing w:line="240" w:lineRule="auto"/>
              <w:contextualSpacing/>
              <w:rPr>
                <w:rFonts w:ascii="Arial" w:hAnsi="Arial" w:cs="Arial"/>
              </w:rPr>
            </w:pPr>
            <w:r>
              <w:rPr>
                <w:rFonts w:ascii="Arial" w:hAnsi="Arial" w:cs="Arial"/>
              </w:rPr>
              <w:t xml:space="preserve">    Further grant application submission</w:t>
            </w:r>
          </w:p>
        </w:tc>
        <w:tc>
          <w:tcPr>
            <w:tcW w:w="486" w:type="dxa"/>
            <w:vAlign w:val="center"/>
          </w:tcPr>
          <w:p w14:paraId="74FA65C7" w14:textId="77777777" w:rsidR="00E949C6" w:rsidRDefault="00E949C6" w:rsidP="00E949C6">
            <w:pPr>
              <w:spacing w:line="240" w:lineRule="auto"/>
              <w:contextualSpacing/>
              <w:jc w:val="center"/>
              <w:rPr>
                <w:rFonts w:ascii="Arial" w:hAnsi="Arial" w:cs="Arial"/>
              </w:rPr>
            </w:pPr>
          </w:p>
        </w:tc>
        <w:tc>
          <w:tcPr>
            <w:tcW w:w="486" w:type="dxa"/>
            <w:vAlign w:val="center"/>
          </w:tcPr>
          <w:p w14:paraId="250676E2" w14:textId="77777777" w:rsidR="00E949C6" w:rsidRDefault="00E949C6" w:rsidP="00E949C6">
            <w:pPr>
              <w:spacing w:line="240" w:lineRule="auto"/>
              <w:contextualSpacing/>
              <w:jc w:val="center"/>
              <w:rPr>
                <w:rFonts w:ascii="Arial" w:hAnsi="Arial" w:cs="Arial"/>
              </w:rPr>
            </w:pPr>
          </w:p>
        </w:tc>
        <w:tc>
          <w:tcPr>
            <w:tcW w:w="486" w:type="dxa"/>
            <w:vAlign w:val="center"/>
          </w:tcPr>
          <w:p w14:paraId="6C1E9361" w14:textId="77777777" w:rsidR="00E949C6" w:rsidRDefault="00E949C6" w:rsidP="00E949C6">
            <w:pPr>
              <w:spacing w:line="240" w:lineRule="auto"/>
              <w:contextualSpacing/>
              <w:jc w:val="center"/>
              <w:rPr>
                <w:rFonts w:ascii="Arial" w:hAnsi="Arial" w:cs="Arial"/>
              </w:rPr>
            </w:pPr>
          </w:p>
        </w:tc>
        <w:tc>
          <w:tcPr>
            <w:tcW w:w="486" w:type="dxa"/>
            <w:vAlign w:val="center"/>
          </w:tcPr>
          <w:p w14:paraId="1C846322" w14:textId="77777777" w:rsidR="00E949C6" w:rsidRDefault="00E949C6" w:rsidP="00E949C6">
            <w:pPr>
              <w:spacing w:line="240" w:lineRule="auto"/>
              <w:contextualSpacing/>
              <w:jc w:val="center"/>
              <w:rPr>
                <w:rFonts w:ascii="Arial" w:hAnsi="Arial" w:cs="Arial"/>
              </w:rPr>
            </w:pPr>
          </w:p>
        </w:tc>
        <w:tc>
          <w:tcPr>
            <w:tcW w:w="486" w:type="dxa"/>
            <w:vAlign w:val="center"/>
          </w:tcPr>
          <w:p w14:paraId="1BBD2ECA" w14:textId="77777777" w:rsidR="00E949C6" w:rsidRDefault="00E949C6" w:rsidP="00E949C6">
            <w:pPr>
              <w:spacing w:line="240" w:lineRule="auto"/>
              <w:contextualSpacing/>
              <w:jc w:val="center"/>
              <w:rPr>
                <w:rFonts w:ascii="Arial" w:hAnsi="Arial" w:cs="Arial"/>
              </w:rPr>
            </w:pPr>
          </w:p>
        </w:tc>
        <w:tc>
          <w:tcPr>
            <w:tcW w:w="486" w:type="dxa"/>
            <w:vAlign w:val="center"/>
          </w:tcPr>
          <w:p w14:paraId="135A0305" w14:textId="77777777" w:rsidR="00E949C6" w:rsidRDefault="00E949C6" w:rsidP="00E949C6">
            <w:pPr>
              <w:spacing w:line="240" w:lineRule="auto"/>
              <w:contextualSpacing/>
              <w:jc w:val="center"/>
              <w:rPr>
                <w:rFonts w:ascii="Arial" w:hAnsi="Arial" w:cs="Arial"/>
              </w:rPr>
            </w:pPr>
          </w:p>
        </w:tc>
        <w:tc>
          <w:tcPr>
            <w:tcW w:w="486" w:type="dxa"/>
            <w:vAlign w:val="center"/>
          </w:tcPr>
          <w:p w14:paraId="677EABDC" w14:textId="16D8B9BB" w:rsidR="00E949C6" w:rsidRDefault="00E949C6" w:rsidP="00E949C6">
            <w:pPr>
              <w:spacing w:line="240" w:lineRule="auto"/>
              <w:contextualSpacing/>
              <w:jc w:val="center"/>
              <w:rPr>
                <w:rFonts w:ascii="Arial" w:hAnsi="Arial" w:cs="Arial"/>
              </w:rPr>
            </w:pPr>
          </w:p>
        </w:tc>
        <w:tc>
          <w:tcPr>
            <w:tcW w:w="486" w:type="dxa"/>
            <w:vAlign w:val="center"/>
          </w:tcPr>
          <w:p w14:paraId="394540BE" w14:textId="77777777" w:rsidR="00E949C6" w:rsidRDefault="00E949C6" w:rsidP="00E949C6">
            <w:pPr>
              <w:spacing w:line="240" w:lineRule="auto"/>
              <w:contextualSpacing/>
              <w:jc w:val="center"/>
              <w:rPr>
                <w:rFonts w:ascii="Arial" w:hAnsi="Arial" w:cs="Arial"/>
              </w:rPr>
            </w:pPr>
          </w:p>
        </w:tc>
        <w:tc>
          <w:tcPr>
            <w:tcW w:w="486" w:type="dxa"/>
            <w:vAlign w:val="center"/>
          </w:tcPr>
          <w:p w14:paraId="6108B3B1" w14:textId="088496BB" w:rsidR="00E949C6" w:rsidRDefault="00E949C6" w:rsidP="00E949C6">
            <w:pPr>
              <w:spacing w:line="240" w:lineRule="auto"/>
              <w:contextualSpacing/>
              <w:jc w:val="center"/>
              <w:rPr>
                <w:rFonts w:ascii="Arial" w:hAnsi="Arial" w:cs="Arial"/>
              </w:rPr>
            </w:pPr>
          </w:p>
        </w:tc>
        <w:tc>
          <w:tcPr>
            <w:tcW w:w="486" w:type="dxa"/>
            <w:vAlign w:val="center"/>
          </w:tcPr>
          <w:p w14:paraId="1E56F74E" w14:textId="5B03032E" w:rsidR="00E949C6" w:rsidRDefault="00E949C6" w:rsidP="00E949C6">
            <w:pPr>
              <w:spacing w:line="240" w:lineRule="auto"/>
              <w:contextualSpacing/>
              <w:jc w:val="center"/>
              <w:rPr>
                <w:rFonts w:ascii="Arial" w:hAnsi="Arial" w:cs="Arial"/>
              </w:rPr>
            </w:pPr>
            <w:r>
              <w:rPr>
                <w:rFonts w:ascii="Arial" w:hAnsi="Arial" w:cs="Arial"/>
              </w:rPr>
              <w:t>X</w:t>
            </w:r>
          </w:p>
        </w:tc>
        <w:tc>
          <w:tcPr>
            <w:tcW w:w="486" w:type="dxa"/>
            <w:vAlign w:val="center"/>
          </w:tcPr>
          <w:p w14:paraId="57ED54CF" w14:textId="1D9DEF07" w:rsidR="00E949C6" w:rsidRDefault="00E949C6" w:rsidP="00E949C6">
            <w:pPr>
              <w:spacing w:line="240" w:lineRule="auto"/>
              <w:contextualSpacing/>
              <w:jc w:val="center"/>
              <w:rPr>
                <w:rFonts w:ascii="Arial" w:hAnsi="Arial" w:cs="Arial"/>
              </w:rPr>
            </w:pPr>
            <w:r>
              <w:rPr>
                <w:rFonts w:ascii="Arial" w:hAnsi="Arial" w:cs="Arial"/>
              </w:rPr>
              <w:t>X</w:t>
            </w:r>
          </w:p>
        </w:tc>
        <w:tc>
          <w:tcPr>
            <w:tcW w:w="487" w:type="dxa"/>
            <w:vAlign w:val="center"/>
          </w:tcPr>
          <w:p w14:paraId="75E3E74C" w14:textId="4EE7A7EC" w:rsidR="00E949C6" w:rsidRDefault="00E949C6" w:rsidP="00E949C6">
            <w:pPr>
              <w:spacing w:line="240" w:lineRule="auto"/>
              <w:contextualSpacing/>
              <w:jc w:val="center"/>
              <w:rPr>
                <w:rFonts w:ascii="Arial" w:hAnsi="Arial" w:cs="Arial"/>
              </w:rPr>
            </w:pPr>
            <w:r>
              <w:rPr>
                <w:rFonts w:ascii="Arial" w:hAnsi="Arial" w:cs="Arial"/>
              </w:rPr>
              <w:t>X</w:t>
            </w:r>
          </w:p>
        </w:tc>
      </w:tr>
    </w:tbl>
    <w:p w14:paraId="70D7C9B5" w14:textId="17A0B25F" w:rsidR="00D42D48" w:rsidRDefault="00AA4994" w:rsidP="002E04C7">
      <w:pPr>
        <w:spacing w:line="240" w:lineRule="auto"/>
        <w:contextualSpacing/>
        <w:rPr>
          <w:rFonts w:ascii="Arial" w:eastAsia="Times New Roman" w:hAnsi="Arial" w:cs="Arial"/>
        </w:rPr>
      </w:pPr>
      <w:commentRangeStart w:id="275"/>
      <w:r>
        <w:rPr>
          <w:rFonts w:ascii="Arial" w:eastAsia="Times New Roman" w:hAnsi="Arial" w:cs="Arial"/>
        </w:rPr>
        <w:t>CRAN: Comprehensive R Archive Network.</w:t>
      </w:r>
      <w:commentRangeEnd w:id="275"/>
      <w:r w:rsidR="00114CA0">
        <w:rPr>
          <w:rStyle w:val="CommentReference"/>
        </w:rPr>
        <w:commentReference w:id="275"/>
      </w:r>
    </w:p>
    <w:p w14:paraId="26EEB80F" w14:textId="4A94C03E" w:rsidR="00F573AE" w:rsidRPr="00625227" w:rsidRDefault="00D2008D" w:rsidP="002E04C7">
      <w:pPr>
        <w:spacing w:line="240" w:lineRule="auto"/>
        <w:contextualSpacing/>
        <w:rPr>
          <w:rFonts w:ascii="Arial" w:eastAsia="Times New Roman" w:hAnsi="Arial" w:cs="Arial"/>
          <w:u w:val="single"/>
        </w:rPr>
      </w:pPr>
      <w:r>
        <w:rPr>
          <w:rFonts w:ascii="Arial" w:eastAsia="Times New Roman" w:hAnsi="Arial" w:cs="Arial"/>
        </w:rPr>
        <w:br w:type="page"/>
      </w:r>
      <w:r w:rsidRPr="00D2008D">
        <w:rPr>
          <w:rFonts w:ascii="Arial" w:eastAsia="Times New Roman" w:hAnsi="Arial" w:cs="Arial"/>
          <w:b/>
          <w:bCs/>
        </w:rPr>
        <w:lastRenderedPageBreak/>
        <w:t>REFERENCES</w:t>
      </w:r>
    </w:p>
    <w:p w14:paraId="2F17E8AD" w14:textId="77777777" w:rsidR="00F573AE" w:rsidRDefault="00F573AE" w:rsidP="002E04C7">
      <w:pPr>
        <w:spacing w:line="240" w:lineRule="auto"/>
        <w:contextualSpacing/>
        <w:rPr>
          <w:rFonts w:ascii="Arial" w:eastAsia="Times New Roman" w:hAnsi="Arial" w:cs="Arial"/>
          <w:bCs/>
          <w:u w:val="single"/>
        </w:rPr>
      </w:pPr>
    </w:p>
    <w:p w14:paraId="1D0DE339" w14:textId="77777777" w:rsidR="00C7224C" w:rsidRPr="00C7224C" w:rsidRDefault="00D2008D" w:rsidP="00C7224C">
      <w:pPr>
        <w:pStyle w:val="Bibliography"/>
        <w:rPr>
          <w:rFonts w:ascii="Arial" w:hAnsi="Arial" w:cs="Arial"/>
        </w:rPr>
      </w:pPr>
      <w:r>
        <w:rPr>
          <w:rFonts w:ascii="Arial" w:eastAsia="Times New Roman" w:hAnsi="Arial" w:cs="Arial"/>
          <w:bCs/>
          <w:u w:val="single"/>
        </w:rPr>
        <w:fldChar w:fldCharType="begin" w:fldLock="1"/>
      </w:r>
      <w:r w:rsidR="00C7224C">
        <w:rPr>
          <w:rFonts w:ascii="Arial" w:eastAsia="Times New Roman" w:hAnsi="Arial" w:cs="Arial"/>
          <w:bCs/>
          <w:u w:val="single"/>
        </w:rPr>
        <w:instrText xml:space="preserve"> ADDIN ZOTERO_BIBL {"uncited":[],"omitted":[],"custom":[]} CSL_BIBLIOGRAPHY </w:instrText>
      </w:r>
      <w:r>
        <w:rPr>
          <w:rFonts w:ascii="Arial" w:eastAsia="Times New Roman" w:hAnsi="Arial" w:cs="Arial"/>
          <w:bCs/>
          <w:u w:val="single"/>
        </w:rPr>
        <w:fldChar w:fldCharType="separate"/>
      </w:r>
      <w:r w:rsidR="00C7224C" w:rsidRPr="00C7224C">
        <w:rPr>
          <w:rFonts w:ascii="Arial" w:hAnsi="Arial" w:cs="Arial"/>
        </w:rPr>
        <w:t>1.</w:t>
      </w:r>
      <w:r w:rsidR="00C7224C" w:rsidRPr="00C7224C">
        <w:rPr>
          <w:rFonts w:ascii="Arial" w:hAnsi="Arial" w:cs="Arial"/>
        </w:rPr>
        <w:tab/>
      </w:r>
      <w:proofErr w:type="spellStart"/>
      <w:r w:rsidR="00C7224C" w:rsidRPr="00C7224C">
        <w:rPr>
          <w:rFonts w:ascii="Arial" w:hAnsi="Arial" w:cs="Arial"/>
        </w:rPr>
        <w:t>Meskó</w:t>
      </w:r>
      <w:proofErr w:type="spellEnd"/>
      <w:r w:rsidR="00C7224C" w:rsidRPr="00C7224C">
        <w:rPr>
          <w:rFonts w:ascii="Arial" w:hAnsi="Arial" w:cs="Arial"/>
        </w:rPr>
        <w:t xml:space="preserve"> B, </w:t>
      </w:r>
      <w:proofErr w:type="spellStart"/>
      <w:r w:rsidR="00C7224C" w:rsidRPr="00C7224C">
        <w:rPr>
          <w:rFonts w:ascii="Arial" w:hAnsi="Arial" w:cs="Arial"/>
        </w:rPr>
        <w:t>Görög</w:t>
      </w:r>
      <w:proofErr w:type="spellEnd"/>
      <w:r w:rsidR="00C7224C" w:rsidRPr="00C7224C">
        <w:rPr>
          <w:rFonts w:ascii="Arial" w:hAnsi="Arial" w:cs="Arial"/>
        </w:rPr>
        <w:t xml:space="preserve"> M. A short guide for medical professionals in the era of artificial intelligence. </w:t>
      </w:r>
      <w:proofErr w:type="spellStart"/>
      <w:r w:rsidR="00C7224C" w:rsidRPr="00C7224C">
        <w:rPr>
          <w:rFonts w:ascii="Arial" w:hAnsi="Arial" w:cs="Arial"/>
          <w:i/>
          <w:iCs/>
        </w:rPr>
        <w:t>npj</w:t>
      </w:r>
      <w:proofErr w:type="spellEnd"/>
      <w:r w:rsidR="00C7224C" w:rsidRPr="00C7224C">
        <w:rPr>
          <w:rFonts w:ascii="Arial" w:hAnsi="Arial" w:cs="Arial"/>
          <w:i/>
          <w:iCs/>
        </w:rPr>
        <w:t xml:space="preserve"> Digital Medicine</w:t>
      </w:r>
      <w:r w:rsidR="00C7224C" w:rsidRPr="00C7224C">
        <w:rPr>
          <w:rFonts w:ascii="Arial" w:hAnsi="Arial" w:cs="Arial"/>
        </w:rPr>
        <w:t xml:space="preserve">. </w:t>
      </w:r>
      <w:proofErr w:type="gramStart"/>
      <w:r w:rsidR="00C7224C" w:rsidRPr="00C7224C">
        <w:rPr>
          <w:rFonts w:ascii="Arial" w:hAnsi="Arial" w:cs="Arial"/>
        </w:rPr>
        <w:t>2020;3:126</w:t>
      </w:r>
      <w:proofErr w:type="gramEnd"/>
      <w:r w:rsidR="00C7224C" w:rsidRPr="00C7224C">
        <w:rPr>
          <w:rFonts w:ascii="Arial" w:hAnsi="Arial" w:cs="Arial"/>
        </w:rPr>
        <w:t>.</w:t>
      </w:r>
    </w:p>
    <w:p w14:paraId="38D2B9FB" w14:textId="77777777" w:rsidR="00C7224C" w:rsidRPr="00C7224C" w:rsidRDefault="00C7224C" w:rsidP="00C7224C">
      <w:pPr>
        <w:pStyle w:val="Bibliography"/>
        <w:rPr>
          <w:rFonts w:ascii="Arial" w:hAnsi="Arial" w:cs="Arial"/>
        </w:rPr>
      </w:pPr>
      <w:r w:rsidRPr="00C7224C">
        <w:rPr>
          <w:rFonts w:ascii="Arial" w:hAnsi="Arial" w:cs="Arial"/>
        </w:rPr>
        <w:t>2.</w:t>
      </w:r>
      <w:r w:rsidRPr="00C7224C">
        <w:rPr>
          <w:rFonts w:ascii="Arial" w:hAnsi="Arial" w:cs="Arial"/>
        </w:rPr>
        <w:tab/>
        <w:t xml:space="preserve">Evans RS. Electronic Health Records: Then, Now, and in the Future. </w:t>
      </w:r>
      <w:r w:rsidRPr="00C7224C">
        <w:rPr>
          <w:rFonts w:ascii="Arial" w:hAnsi="Arial" w:cs="Arial"/>
          <w:i/>
          <w:iCs/>
        </w:rPr>
        <w:t>Yearbook of Medical Informatics</w:t>
      </w:r>
      <w:r w:rsidRPr="00C7224C">
        <w:rPr>
          <w:rFonts w:ascii="Arial" w:hAnsi="Arial" w:cs="Arial"/>
        </w:rPr>
        <w:t xml:space="preserve">. </w:t>
      </w:r>
      <w:proofErr w:type="gramStart"/>
      <w:r w:rsidRPr="00C7224C">
        <w:rPr>
          <w:rFonts w:ascii="Arial" w:hAnsi="Arial" w:cs="Arial"/>
        </w:rPr>
        <w:t>2016;:</w:t>
      </w:r>
      <w:proofErr w:type="gramEnd"/>
      <w:r w:rsidRPr="00C7224C">
        <w:rPr>
          <w:rFonts w:ascii="Arial" w:hAnsi="Arial" w:cs="Arial"/>
        </w:rPr>
        <w:t>S48.</w:t>
      </w:r>
    </w:p>
    <w:p w14:paraId="07359579" w14:textId="77777777" w:rsidR="00C7224C" w:rsidRPr="00C7224C" w:rsidRDefault="00C7224C" w:rsidP="00C7224C">
      <w:pPr>
        <w:pStyle w:val="Bibliography"/>
        <w:rPr>
          <w:rFonts w:ascii="Arial" w:hAnsi="Arial" w:cs="Arial"/>
        </w:rPr>
      </w:pPr>
      <w:r w:rsidRPr="00C7224C">
        <w:rPr>
          <w:rFonts w:ascii="Arial" w:hAnsi="Arial" w:cs="Arial"/>
        </w:rPr>
        <w:t>3.</w:t>
      </w:r>
      <w:r w:rsidRPr="00C7224C">
        <w:rPr>
          <w:rFonts w:ascii="Arial" w:hAnsi="Arial" w:cs="Arial"/>
        </w:rPr>
        <w:tab/>
        <w:t xml:space="preserve">Keane PA, </w:t>
      </w:r>
      <w:proofErr w:type="spellStart"/>
      <w:r w:rsidRPr="00C7224C">
        <w:rPr>
          <w:rFonts w:ascii="Arial" w:hAnsi="Arial" w:cs="Arial"/>
        </w:rPr>
        <w:t>Topol</w:t>
      </w:r>
      <w:proofErr w:type="spellEnd"/>
      <w:r w:rsidRPr="00C7224C">
        <w:rPr>
          <w:rFonts w:ascii="Arial" w:hAnsi="Arial" w:cs="Arial"/>
        </w:rPr>
        <w:t xml:space="preserve"> EJ. With an eye to AI and autonomous diagnosis. </w:t>
      </w:r>
      <w:proofErr w:type="spellStart"/>
      <w:r w:rsidRPr="00C7224C">
        <w:rPr>
          <w:rFonts w:ascii="Arial" w:hAnsi="Arial" w:cs="Arial"/>
          <w:i/>
          <w:iCs/>
        </w:rPr>
        <w:t>npj</w:t>
      </w:r>
      <w:proofErr w:type="spellEnd"/>
      <w:r w:rsidRPr="00C7224C">
        <w:rPr>
          <w:rFonts w:ascii="Arial" w:hAnsi="Arial" w:cs="Arial"/>
          <w:i/>
          <w:iCs/>
        </w:rPr>
        <w:t xml:space="preserve"> Digital Medicine</w:t>
      </w:r>
      <w:r w:rsidRPr="00C7224C">
        <w:rPr>
          <w:rFonts w:ascii="Arial" w:hAnsi="Arial" w:cs="Arial"/>
        </w:rPr>
        <w:t xml:space="preserve">. </w:t>
      </w:r>
      <w:proofErr w:type="gramStart"/>
      <w:r w:rsidRPr="00C7224C">
        <w:rPr>
          <w:rFonts w:ascii="Arial" w:hAnsi="Arial" w:cs="Arial"/>
        </w:rPr>
        <w:t>2018;1:40</w:t>
      </w:r>
      <w:proofErr w:type="gramEnd"/>
      <w:r w:rsidRPr="00C7224C">
        <w:rPr>
          <w:rFonts w:ascii="Arial" w:hAnsi="Arial" w:cs="Arial"/>
        </w:rPr>
        <w:t>.</w:t>
      </w:r>
    </w:p>
    <w:p w14:paraId="2DB3FAC8" w14:textId="77777777" w:rsidR="00C7224C" w:rsidRPr="00C7224C" w:rsidRDefault="00C7224C" w:rsidP="00C7224C">
      <w:pPr>
        <w:pStyle w:val="Bibliography"/>
        <w:rPr>
          <w:rFonts w:ascii="Arial" w:hAnsi="Arial" w:cs="Arial"/>
        </w:rPr>
      </w:pPr>
      <w:r w:rsidRPr="00C7224C">
        <w:rPr>
          <w:rFonts w:ascii="Arial" w:hAnsi="Arial" w:cs="Arial"/>
        </w:rPr>
        <w:t>4.</w:t>
      </w:r>
      <w:r w:rsidRPr="00C7224C">
        <w:rPr>
          <w:rFonts w:ascii="Arial" w:hAnsi="Arial" w:cs="Arial"/>
        </w:rPr>
        <w:tab/>
        <w:t xml:space="preserve">Jaeger BC, Long DL, Long DM, Sims M, </w:t>
      </w:r>
      <w:proofErr w:type="spellStart"/>
      <w:r w:rsidRPr="00C7224C">
        <w:rPr>
          <w:rFonts w:ascii="Arial" w:hAnsi="Arial" w:cs="Arial"/>
        </w:rPr>
        <w:t>Szychowski</w:t>
      </w:r>
      <w:proofErr w:type="spellEnd"/>
      <w:r w:rsidRPr="00C7224C">
        <w:rPr>
          <w:rFonts w:ascii="Arial" w:hAnsi="Arial" w:cs="Arial"/>
        </w:rPr>
        <w:t xml:space="preserve"> JM, Min Y-I, </w:t>
      </w:r>
      <w:proofErr w:type="spellStart"/>
      <w:r w:rsidRPr="00C7224C">
        <w:rPr>
          <w:rFonts w:ascii="Arial" w:hAnsi="Arial" w:cs="Arial"/>
        </w:rPr>
        <w:t>Mcclure</w:t>
      </w:r>
      <w:proofErr w:type="spellEnd"/>
      <w:r w:rsidRPr="00C7224C">
        <w:rPr>
          <w:rFonts w:ascii="Arial" w:hAnsi="Arial" w:cs="Arial"/>
        </w:rPr>
        <w:t xml:space="preserve"> LA, Howard G, Simon N. Oblique random survival forests. </w:t>
      </w:r>
      <w:r w:rsidRPr="00C7224C">
        <w:rPr>
          <w:rFonts w:ascii="Arial" w:hAnsi="Arial" w:cs="Arial"/>
          <w:i/>
          <w:iCs/>
        </w:rPr>
        <w:t>The Annals of Applied Statistics</w:t>
      </w:r>
      <w:r w:rsidRPr="00C7224C">
        <w:rPr>
          <w:rFonts w:ascii="Arial" w:hAnsi="Arial" w:cs="Arial"/>
        </w:rPr>
        <w:t>. 2019;13. doi:10.1214/19-AOAS1261.</w:t>
      </w:r>
    </w:p>
    <w:p w14:paraId="6CA88A7E" w14:textId="77777777" w:rsidR="00C7224C" w:rsidRPr="00C7224C" w:rsidRDefault="00C7224C" w:rsidP="00C7224C">
      <w:pPr>
        <w:pStyle w:val="Bibliography"/>
        <w:rPr>
          <w:rFonts w:ascii="Arial" w:hAnsi="Arial" w:cs="Arial"/>
        </w:rPr>
      </w:pPr>
      <w:r w:rsidRPr="00C7224C">
        <w:rPr>
          <w:rFonts w:ascii="Arial" w:hAnsi="Arial" w:cs="Arial"/>
        </w:rPr>
        <w:t>5.</w:t>
      </w:r>
      <w:r w:rsidRPr="00C7224C">
        <w:rPr>
          <w:rFonts w:ascii="Arial" w:hAnsi="Arial" w:cs="Arial"/>
        </w:rPr>
        <w:tab/>
        <w:t xml:space="preserve">Jaeger BC. </w:t>
      </w:r>
      <w:proofErr w:type="spellStart"/>
      <w:r w:rsidRPr="00C7224C">
        <w:rPr>
          <w:rFonts w:ascii="Arial" w:hAnsi="Arial" w:cs="Arial"/>
        </w:rPr>
        <w:t>obliqueRSF</w:t>
      </w:r>
      <w:proofErr w:type="spellEnd"/>
      <w:r w:rsidRPr="00C7224C">
        <w:rPr>
          <w:rFonts w:ascii="Arial" w:hAnsi="Arial" w:cs="Arial"/>
        </w:rPr>
        <w:t>. Available at https://cran.r-project.org/package=obliqueRSF. Accessed October 26, 2021.</w:t>
      </w:r>
    </w:p>
    <w:p w14:paraId="18D5FAB0" w14:textId="77777777" w:rsidR="00C7224C" w:rsidRPr="00C7224C" w:rsidRDefault="00C7224C" w:rsidP="00C7224C">
      <w:pPr>
        <w:pStyle w:val="Bibliography"/>
        <w:rPr>
          <w:rFonts w:ascii="Arial" w:hAnsi="Arial" w:cs="Arial"/>
        </w:rPr>
      </w:pPr>
      <w:r w:rsidRPr="00C7224C">
        <w:rPr>
          <w:rFonts w:ascii="Arial" w:hAnsi="Arial" w:cs="Arial"/>
        </w:rPr>
        <w:t>6.</w:t>
      </w:r>
      <w:r w:rsidRPr="00C7224C">
        <w:rPr>
          <w:rFonts w:ascii="Arial" w:hAnsi="Arial" w:cs="Arial"/>
        </w:rPr>
        <w:tab/>
      </w:r>
      <w:proofErr w:type="spellStart"/>
      <w:r w:rsidRPr="00C7224C">
        <w:rPr>
          <w:rFonts w:ascii="Arial" w:hAnsi="Arial" w:cs="Arial"/>
        </w:rPr>
        <w:t>Hornik</w:t>
      </w:r>
      <w:proofErr w:type="spellEnd"/>
      <w:r w:rsidRPr="00C7224C">
        <w:rPr>
          <w:rFonts w:ascii="Arial" w:hAnsi="Arial" w:cs="Arial"/>
        </w:rPr>
        <w:t xml:space="preserve"> K. The Comprehensive R Archive Network. </w:t>
      </w:r>
      <w:r w:rsidRPr="00C7224C">
        <w:rPr>
          <w:rFonts w:ascii="Arial" w:hAnsi="Arial" w:cs="Arial"/>
          <w:i/>
          <w:iCs/>
        </w:rPr>
        <w:t>Wiley Interdisciplinary Reviews: Computational Statistics</w:t>
      </w:r>
      <w:r w:rsidRPr="00C7224C">
        <w:rPr>
          <w:rFonts w:ascii="Arial" w:hAnsi="Arial" w:cs="Arial"/>
        </w:rPr>
        <w:t xml:space="preserve">. </w:t>
      </w:r>
      <w:proofErr w:type="gramStart"/>
      <w:r w:rsidRPr="00C7224C">
        <w:rPr>
          <w:rFonts w:ascii="Arial" w:hAnsi="Arial" w:cs="Arial"/>
        </w:rPr>
        <w:t>2012;4:394</w:t>
      </w:r>
      <w:proofErr w:type="gramEnd"/>
      <w:r w:rsidRPr="00C7224C">
        <w:rPr>
          <w:rFonts w:ascii="Arial" w:hAnsi="Arial" w:cs="Arial"/>
        </w:rPr>
        <w:t>–398.</w:t>
      </w:r>
    </w:p>
    <w:p w14:paraId="63FEEF9A" w14:textId="77777777" w:rsidR="00C7224C" w:rsidRPr="00C7224C" w:rsidRDefault="00C7224C" w:rsidP="00C7224C">
      <w:pPr>
        <w:pStyle w:val="Bibliography"/>
        <w:rPr>
          <w:rFonts w:ascii="Arial" w:hAnsi="Arial" w:cs="Arial"/>
        </w:rPr>
      </w:pPr>
      <w:r w:rsidRPr="00C7224C">
        <w:rPr>
          <w:rFonts w:ascii="Arial" w:hAnsi="Arial" w:cs="Arial"/>
        </w:rPr>
        <w:t>7.</w:t>
      </w:r>
      <w:r w:rsidRPr="00C7224C">
        <w:rPr>
          <w:rFonts w:ascii="Arial" w:hAnsi="Arial" w:cs="Arial"/>
        </w:rPr>
        <w:tab/>
        <w:t xml:space="preserve">Simon N, Friedman J, Hastie T, </w:t>
      </w:r>
      <w:proofErr w:type="spellStart"/>
      <w:r w:rsidRPr="00C7224C">
        <w:rPr>
          <w:rFonts w:ascii="Arial" w:hAnsi="Arial" w:cs="Arial"/>
        </w:rPr>
        <w:t>Tibshirani</w:t>
      </w:r>
      <w:proofErr w:type="spellEnd"/>
      <w:r w:rsidRPr="00C7224C">
        <w:rPr>
          <w:rFonts w:ascii="Arial" w:hAnsi="Arial" w:cs="Arial"/>
        </w:rPr>
        <w:t xml:space="preserve"> R. Regularization paths for Cox’s proportional hazards model via coordinate descent. </w:t>
      </w:r>
      <w:r w:rsidRPr="00C7224C">
        <w:rPr>
          <w:rFonts w:ascii="Arial" w:hAnsi="Arial" w:cs="Arial"/>
          <w:i/>
          <w:iCs/>
        </w:rPr>
        <w:t>Journal of Statistical Software</w:t>
      </w:r>
      <w:r w:rsidRPr="00C7224C">
        <w:rPr>
          <w:rFonts w:ascii="Arial" w:hAnsi="Arial" w:cs="Arial"/>
        </w:rPr>
        <w:t xml:space="preserve">. </w:t>
      </w:r>
      <w:proofErr w:type="gramStart"/>
      <w:r w:rsidRPr="00C7224C">
        <w:rPr>
          <w:rFonts w:ascii="Arial" w:hAnsi="Arial" w:cs="Arial"/>
        </w:rPr>
        <w:t>2011;39:1</w:t>
      </w:r>
      <w:proofErr w:type="gramEnd"/>
      <w:r w:rsidRPr="00C7224C">
        <w:rPr>
          <w:rFonts w:ascii="Arial" w:hAnsi="Arial" w:cs="Arial"/>
        </w:rPr>
        <w:t>–13.</w:t>
      </w:r>
    </w:p>
    <w:p w14:paraId="463AD397" w14:textId="77777777" w:rsidR="00C7224C" w:rsidRPr="00C7224C" w:rsidRDefault="00C7224C" w:rsidP="00C7224C">
      <w:pPr>
        <w:pStyle w:val="Bibliography"/>
        <w:rPr>
          <w:rFonts w:ascii="Arial" w:hAnsi="Arial" w:cs="Arial"/>
        </w:rPr>
      </w:pPr>
      <w:r w:rsidRPr="00C7224C">
        <w:rPr>
          <w:rFonts w:ascii="Arial" w:hAnsi="Arial" w:cs="Arial"/>
        </w:rPr>
        <w:t>8.</w:t>
      </w:r>
      <w:r w:rsidRPr="00C7224C">
        <w:rPr>
          <w:rFonts w:ascii="Arial" w:hAnsi="Arial" w:cs="Arial"/>
        </w:rPr>
        <w:tab/>
        <w:t xml:space="preserve">Friedman J, Hastie T, </w:t>
      </w:r>
      <w:proofErr w:type="spellStart"/>
      <w:r w:rsidRPr="00C7224C">
        <w:rPr>
          <w:rFonts w:ascii="Arial" w:hAnsi="Arial" w:cs="Arial"/>
        </w:rPr>
        <w:t>Tibshirani</w:t>
      </w:r>
      <w:proofErr w:type="spellEnd"/>
      <w:r w:rsidRPr="00C7224C">
        <w:rPr>
          <w:rFonts w:ascii="Arial" w:hAnsi="Arial" w:cs="Arial"/>
        </w:rPr>
        <w:t xml:space="preserve"> R. Regularization paths for generalized linear models via coordinate descent. </w:t>
      </w:r>
      <w:r w:rsidRPr="00C7224C">
        <w:rPr>
          <w:rFonts w:ascii="Arial" w:hAnsi="Arial" w:cs="Arial"/>
          <w:i/>
          <w:iCs/>
        </w:rPr>
        <w:t>Journal of Statistical Software</w:t>
      </w:r>
      <w:r w:rsidRPr="00C7224C">
        <w:rPr>
          <w:rFonts w:ascii="Arial" w:hAnsi="Arial" w:cs="Arial"/>
        </w:rPr>
        <w:t xml:space="preserve">. </w:t>
      </w:r>
      <w:proofErr w:type="gramStart"/>
      <w:r w:rsidRPr="00C7224C">
        <w:rPr>
          <w:rFonts w:ascii="Arial" w:hAnsi="Arial" w:cs="Arial"/>
        </w:rPr>
        <w:t>2010;33:1</w:t>
      </w:r>
      <w:proofErr w:type="gramEnd"/>
      <w:r w:rsidRPr="00C7224C">
        <w:rPr>
          <w:rFonts w:ascii="Arial" w:hAnsi="Arial" w:cs="Arial"/>
        </w:rPr>
        <w:t>–22.</w:t>
      </w:r>
    </w:p>
    <w:p w14:paraId="59D4303B" w14:textId="77777777" w:rsidR="00C7224C" w:rsidRPr="00C7224C" w:rsidRDefault="00C7224C" w:rsidP="00C7224C">
      <w:pPr>
        <w:pStyle w:val="Bibliography"/>
        <w:rPr>
          <w:rFonts w:ascii="Arial" w:hAnsi="Arial" w:cs="Arial"/>
        </w:rPr>
      </w:pPr>
      <w:r w:rsidRPr="00C7224C">
        <w:rPr>
          <w:rFonts w:ascii="Arial" w:hAnsi="Arial" w:cs="Arial"/>
        </w:rPr>
        <w:t>9.</w:t>
      </w:r>
      <w:r w:rsidRPr="00C7224C">
        <w:rPr>
          <w:rFonts w:ascii="Arial" w:hAnsi="Arial" w:cs="Arial"/>
        </w:rPr>
        <w:tab/>
      </w:r>
      <w:proofErr w:type="spellStart"/>
      <w:r w:rsidRPr="00C7224C">
        <w:rPr>
          <w:rFonts w:ascii="Arial" w:hAnsi="Arial" w:cs="Arial"/>
        </w:rPr>
        <w:t>Ishwaran</w:t>
      </w:r>
      <w:proofErr w:type="spellEnd"/>
      <w:r w:rsidRPr="00C7224C">
        <w:rPr>
          <w:rFonts w:ascii="Arial" w:hAnsi="Arial" w:cs="Arial"/>
        </w:rPr>
        <w:t xml:space="preserve"> H, </w:t>
      </w:r>
      <w:proofErr w:type="spellStart"/>
      <w:r w:rsidRPr="00C7224C">
        <w:rPr>
          <w:rFonts w:ascii="Arial" w:hAnsi="Arial" w:cs="Arial"/>
        </w:rPr>
        <w:t>Kogalur</w:t>
      </w:r>
      <w:proofErr w:type="spellEnd"/>
      <w:r w:rsidRPr="00C7224C">
        <w:rPr>
          <w:rFonts w:ascii="Arial" w:hAnsi="Arial" w:cs="Arial"/>
        </w:rPr>
        <w:t xml:space="preserve"> UB, Blackstone EH, Lauer MS. Random survival forests. </w:t>
      </w:r>
      <w:r w:rsidRPr="00C7224C">
        <w:rPr>
          <w:rFonts w:ascii="Arial" w:hAnsi="Arial" w:cs="Arial"/>
          <w:i/>
          <w:iCs/>
        </w:rPr>
        <w:t>Annals of Applied Statistics</w:t>
      </w:r>
      <w:r w:rsidRPr="00C7224C">
        <w:rPr>
          <w:rFonts w:ascii="Arial" w:hAnsi="Arial" w:cs="Arial"/>
        </w:rPr>
        <w:t xml:space="preserve">. </w:t>
      </w:r>
      <w:proofErr w:type="gramStart"/>
      <w:r w:rsidRPr="00C7224C">
        <w:rPr>
          <w:rFonts w:ascii="Arial" w:hAnsi="Arial" w:cs="Arial"/>
        </w:rPr>
        <w:t>2008;2:841</w:t>
      </w:r>
      <w:proofErr w:type="gramEnd"/>
      <w:r w:rsidRPr="00C7224C">
        <w:rPr>
          <w:rFonts w:ascii="Arial" w:hAnsi="Arial" w:cs="Arial"/>
        </w:rPr>
        <w:t>–860.</w:t>
      </w:r>
    </w:p>
    <w:p w14:paraId="3C4B223F" w14:textId="77777777" w:rsidR="00C7224C" w:rsidRPr="00C7224C" w:rsidRDefault="00C7224C" w:rsidP="00C7224C">
      <w:pPr>
        <w:pStyle w:val="Bibliography"/>
        <w:rPr>
          <w:rFonts w:ascii="Arial" w:hAnsi="Arial" w:cs="Arial"/>
        </w:rPr>
      </w:pPr>
      <w:r w:rsidRPr="00C7224C">
        <w:rPr>
          <w:rFonts w:ascii="Arial" w:hAnsi="Arial" w:cs="Arial"/>
        </w:rPr>
        <w:t>10.</w:t>
      </w:r>
      <w:r w:rsidRPr="00C7224C">
        <w:rPr>
          <w:rFonts w:ascii="Arial" w:hAnsi="Arial" w:cs="Arial"/>
        </w:rPr>
        <w:tab/>
        <w:t xml:space="preserve">Chen T, </w:t>
      </w:r>
      <w:proofErr w:type="spellStart"/>
      <w:r w:rsidRPr="00C7224C">
        <w:rPr>
          <w:rFonts w:ascii="Arial" w:hAnsi="Arial" w:cs="Arial"/>
        </w:rPr>
        <w:t>Guestrin</w:t>
      </w:r>
      <w:proofErr w:type="spellEnd"/>
      <w:r w:rsidRPr="00C7224C">
        <w:rPr>
          <w:rFonts w:ascii="Arial" w:hAnsi="Arial" w:cs="Arial"/>
        </w:rPr>
        <w:t xml:space="preserve"> C. </w:t>
      </w:r>
      <w:proofErr w:type="spellStart"/>
      <w:r w:rsidRPr="00C7224C">
        <w:rPr>
          <w:rFonts w:ascii="Arial" w:hAnsi="Arial" w:cs="Arial"/>
        </w:rPr>
        <w:t>XGBoost</w:t>
      </w:r>
      <w:proofErr w:type="spellEnd"/>
      <w:r w:rsidRPr="00C7224C">
        <w:rPr>
          <w:rFonts w:ascii="Arial" w:hAnsi="Arial" w:cs="Arial"/>
        </w:rPr>
        <w:t xml:space="preserve">: A scalable tree boosting system. </w:t>
      </w:r>
      <w:r w:rsidRPr="00C7224C">
        <w:rPr>
          <w:rFonts w:ascii="Arial" w:hAnsi="Arial" w:cs="Arial"/>
          <w:i/>
          <w:iCs/>
        </w:rPr>
        <w:t>Proceedings of the ACM SIGKDD International Conference on Knowledge Discovery and Data Mining</w:t>
      </w:r>
      <w:r w:rsidRPr="00C7224C">
        <w:rPr>
          <w:rFonts w:ascii="Arial" w:hAnsi="Arial" w:cs="Arial"/>
        </w:rPr>
        <w:t>. 2016;13-17-Augu:785–794.</w:t>
      </w:r>
    </w:p>
    <w:p w14:paraId="296DAA6C" w14:textId="77777777" w:rsidR="00C7224C" w:rsidRPr="00C7224C" w:rsidRDefault="00C7224C" w:rsidP="00C7224C">
      <w:pPr>
        <w:pStyle w:val="Bibliography"/>
        <w:rPr>
          <w:rFonts w:ascii="Arial" w:hAnsi="Arial" w:cs="Arial"/>
        </w:rPr>
      </w:pPr>
      <w:r w:rsidRPr="00C7224C">
        <w:rPr>
          <w:rFonts w:ascii="Arial" w:hAnsi="Arial" w:cs="Arial"/>
        </w:rPr>
        <w:t>11.</w:t>
      </w:r>
      <w:r w:rsidRPr="00C7224C">
        <w:rPr>
          <w:rFonts w:ascii="Arial" w:hAnsi="Arial" w:cs="Arial"/>
        </w:rPr>
        <w:tab/>
      </w:r>
      <w:proofErr w:type="spellStart"/>
      <w:r w:rsidRPr="00C7224C">
        <w:rPr>
          <w:rFonts w:ascii="Arial" w:hAnsi="Arial" w:cs="Arial"/>
        </w:rPr>
        <w:t>Urbich</w:t>
      </w:r>
      <w:proofErr w:type="spellEnd"/>
      <w:r w:rsidRPr="00C7224C">
        <w:rPr>
          <w:rFonts w:ascii="Arial" w:hAnsi="Arial" w:cs="Arial"/>
        </w:rPr>
        <w:t xml:space="preserve"> M, Globe G, </w:t>
      </w:r>
      <w:proofErr w:type="spellStart"/>
      <w:r w:rsidRPr="00C7224C">
        <w:rPr>
          <w:rFonts w:ascii="Arial" w:hAnsi="Arial" w:cs="Arial"/>
        </w:rPr>
        <w:t>Pantiri</w:t>
      </w:r>
      <w:proofErr w:type="spellEnd"/>
      <w:r w:rsidRPr="00C7224C">
        <w:rPr>
          <w:rFonts w:ascii="Arial" w:hAnsi="Arial" w:cs="Arial"/>
        </w:rPr>
        <w:t xml:space="preserve"> K, </w:t>
      </w:r>
      <w:proofErr w:type="spellStart"/>
      <w:r w:rsidRPr="00C7224C">
        <w:rPr>
          <w:rFonts w:ascii="Arial" w:hAnsi="Arial" w:cs="Arial"/>
        </w:rPr>
        <w:t>Heisen</w:t>
      </w:r>
      <w:proofErr w:type="spellEnd"/>
      <w:r w:rsidRPr="00C7224C">
        <w:rPr>
          <w:rFonts w:ascii="Arial" w:hAnsi="Arial" w:cs="Arial"/>
        </w:rPr>
        <w:t xml:space="preserve"> M, Bennison C, Wirtz HS, Di </w:t>
      </w:r>
      <w:proofErr w:type="spellStart"/>
      <w:r w:rsidRPr="00C7224C">
        <w:rPr>
          <w:rFonts w:ascii="Arial" w:hAnsi="Arial" w:cs="Arial"/>
        </w:rPr>
        <w:t>Tanna</w:t>
      </w:r>
      <w:proofErr w:type="spellEnd"/>
      <w:r w:rsidRPr="00C7224C">
        <w:rPr>
          <w:rFonts w:ascii="Arial" w:hAnsi="Arial" w:cs="Arial"/>
        </w:rPr>
        <w:t xml:space="preserve"> GL. A Systematic Review of Medical Costs Associated with Heart Failure in the USA (2014–2020). </w:t>
      </w:r>
      <w:proofErr w:type="spellStart"/>
      <w:r w:rsidRPr="00C7224C">
        <w:rPr>
          <w:rFonts w:ascii="Arial" w:hAnsi="Arial" w:cs="Arial"/>
          <w:i/>
          <w:iCs/>
        </w:rPr>
        <w:t>PharmacoEconomics</w:t>
      </w:r>
      <w:proofErr w:type="spellEnd"/>
      <w:r w:rsidRPr="00C7224C">
        <w:rPr>
          <w:rFonts w:ascii="Arial" w:hAnsi="Arial" w:cs="Arial"/>
        </w:rPr>
        <w:t xml:space="preserve">. </w:t>
      </w:r>
      <w:proofErr w:type="gramStart"/>
      <w:r w:rsidRPr="00C7224C">
        <w:rPr>
          <w:rFonts w:ascii="Arial" w:hAnsi="Arial" w:cs="Arial"/>
        </w:rPr>
        <w:t>2020;38:1219</w:t>
      </w:r>
      <w:proofErr w:type="gramEnd"/>
      <w:r w:rsidRPr="00C7224C">
        <w:rPr>
          <w:rFonts w:ascii="Arial" w:hAnsi="Arial" w:cs="Arial"/>
        </w:rPr>
        <w:t>–1236.</w:t>
      </w:r>
    </w:p>
    <w:p w14:paraId="6F2FBB69" w14:textId="77777777" w:rsidR="00C7224C" w:rsidRPr="00C7224C" w:rsidRDefault="00C7224C" w:rsidP="00C7224C">
      <w:pPr>
        <w:pStyle w:val="Bibliography"/>
        <w:rPr>
          <w:rFonts w:ascii="Arial" w:hAnsi="Arial" w:cs="Arial"/>
        </w:rPr>
      </w:pPr>
      <w:r w:rsidRPr="00C7224C">
        <w:rPr>
          <w:rFonts w:ascii="Arial" w:hAnsi="Arial" w:cs="Arial"/>
        </w:rPr>
        <w:t>12.</w:t>
      </w:r>
      <w:r w:rsidRPr="00C7224C">
        <w:rPr>
          <w:rFonts w:ascii="Arial" w:hAnsi="Arial" w:cs="Arial"/>
        </w:rPr>
        <w:tab/>
        <w:t xml:space="preserve">Segar MW, Jaeger BC, Patel K V, </w:t>
      </w:r>
      <w:proofErr w:type="spellStart"/>
      <w:r w:rsidRPr="00C7224C">
        <w:rPr>
          <w:rFonts w:ascii="Arial" w:hAnsi="Arial" w:cs="Arial"/>
        </w:rPr>
        <w:t>Nambi</w:t>
      </w:r>
      <w:proofErr w:type="spellEnd"/>
      <w:r w:rsidRPr="00C7224C">
        <w:rPr>
          <w:rFonts w:ascii="Arial" w:hAnsi="Arial" w:cs="Arial"/>
        </w:rPr>
        <w:t xml:space="preserve"> V, </w:t>
      </w:r>
      <w:proofErr w:type="spellStart"/>
      <w:r w:rsidRPr="00C7224C">
        <w:rPr>
          <w:rFonts w:ascii="Arial" w:hAnsi="Arial" w:cs="Arial"/>
        </w:rPr>
        <w:t>Ndumele</w:t>
      </w:r>
      <w:proofErr w:type="spellEnd"/>
      <w:r w:rsidRPr="00C7224C">
        <w:rPr>
          <w:rFonts w:ascii="Arial" w:hAnsi="Arial" w:cs="Arial"/>
        </w:rPr>
        <w:t xml:space="preserve"> CE, Correa A, Butler J, Chandra A, Ayers C, Rao S, Lewis AA, </w:t>
      </w:r>
      <w:proofErr w:type="spellStart"/>
      <w:r w:rsidRPr="00C7224C">
        <w:rPr>
          <w:rFonts w:ascii="Arial" w:hAnsi="Arial" w:cs="Arial"/>
        </w:rPr>
        <w:t>Raffield</w:t>
      </w:r>
      <w:proofErr w:type="spellEnd"/>
      <w:r w:rsidRPr="00C7224C">
        <w:rPr>
          <w:rFonts w:ascii="Arial" w:hAnsi="Arial" w:cs="Arial"/>
        </w:rPr>
        <w:t xml:space="preserve"> LM, Rodriguez CJ, </w:t>
      </w:r>
      <w:proofErr w:type="spellStart"/>
      <w:r w:rsidRPr="00C7224C">
        <w:rPr>
          <w:rFonts w:ascii="Arial" w:hAnsi="Arial" w:cs="Arial"/>
        </w:rPr>
        <w:t>Michos</w:t>
      </w:r>
      <w:proofErr w:type="spellEnd"/>
      <w:r w:rsidRPr="00C7224C">
        <w:rPr>
          <w:rFonts w:ascii="Arial" w:hAnsi="Arial" w:cs="Arial"/>
        </w:rPr>
        <w:t xml:space="preserve"> ED, Ballantyne CM, Hall ME, Mentz RJ, de </w:t>
      </w:r>
      <w:proofErr w:type="spellStart"/>
      <w:r w:rsidRPr="00C7224C">
        <w:rPr>
          <w:rFonts w:ascii="Arial" w:hAnsi="Arial" w:cs="Arial"/>
        </w:rPr>
        <w:t>Lemos</w:t>
      </w:r>
      <w:proofErr w:type="spellEnd"/>
      <w:r w:rsidRPr="00C7224C">
        <w:rPr>
          <w:rFonts w:ascii="Arial" w:hAnsi="Arial" w:cs="Arial"/>
        </w:rPr>
        <w:t xml:space="preserve"> JA, Pandey A. Development and Validation of Machine Learning-Based Race-Specific Models to Predict 10-Year Risk of Heart Failure: A Multicohort Analysis. </w:t>
      </w:r>
      <w:r w:rsidRPr="00C7224C">
        <w:rPr>
          <w:rFonts w:ascii="Arial" w:hAnsi="Arial" w:cs="Arial"/>
          <w:i/>
          <w:iCs/>
        </w:rPr>
        <w:t>Circulation</w:t>
      </w:r>
      <w:r w:rsidRPr="00C7224C">
        <w:rPr>
          <w:rFonts w:ascii="Arial" w:hAnsi="Arial" w:cs="Arial"/>
        </w:rPr>
        <w:t xml:space="preserve">. </w:t>
      </w:r>
      <w:proofErr w:type="gramStart"/>
      <w:r w:rsidRPr="00C7224C">
        <w:rPr>
          <w:rFonts w:ascii="Arial" w:hAnsi="Arial" w:cs="Arial"/>
        </w:rPr>
        <w:t>2021;143:2370</w:t>
      </w:r>
      <w:proofErr w:type="gramEnd"/>
      <w:r w:rsidRPr="00C7224C">
        <w:rPr>
          <w:rFonts w:ascii="Arial" w:hAnsi="Arial" w:cs="Arial"/>
        </w:rPr>
        <w:t>–2383.</w:t>
      </w:r>
    </w:p>
    <w:p w14:paraId="1535A49B" w14:textId="77777777" w:rsidR="00C7224C" w:rsidRPr="00C7224C" w:rsidRDefault="00C7224C" w:rsidP="00C7224C">
      <w:pPr>
        <w:pStyle w:val="Bibliography"/>
        <w:rPr>
          <w:rFonts w:ascii="Arial" w:hAnsi="Arial" w:cs="Arial"/>
        </w:rPr>
      </w:pPr>
      <w:r w:rsidRPr="00C7224C">
        <w:rPr>
          <w:rFonts w:ascii="Arial" w:hAnsi="Arial" w:cs="Arial"/>
        </w:rPr>
        <w:t>13.</w:t>
      </w:r>
      <w:r w:rsidRPr="00C7224C">
        <w:rPr>
          <w:rFonts w:ascii="Arial" w:hAnsi="Arial" w:cs="Arial"/>
        </w:rPr>
        <w:tab/>
        <w:t xml:space="preserve">Davis SE, </w:t>
      </w:r>
      <w:proofErr w:type="spellStart"/>
      <w:r w:rsidRPr="00C7224C">
        <w:rPr>
          <w:rFonts w:ascii="Arial" w:hAnsi="Arial" w:cs="Arial"/>
        </w:rPr>
        <w:t>Lasko</w:t>
      </w:r>
      <w:proofErr w:type="spellEnd"/>
      <w:r w:rsidRPr="00C7224C">
        <w:rPr>
          <w:rFonts w:ascii="Arial" w:hAnsi="Arial" w:cs="Arial"/>
        </w:rPr>
        <w:t xml:space="preserve"> TA, Chen G, Matheny ME. Calibration Drift Among Regression and Machine Learning Models for Hospital Mortality. </w:t>
      </w:r>
      <w:proofErr w:type="gramStart"/>
      <w:r w:rsidRPr="00C7224C">
        <w:rPr>
          <w:rFonts w:ascii="Arial" w:hAnsi="Arial" w:cs="Arial"/>
          <w:i/>
          <w:iCs/>
        </w:rPr>
        <w:t>AMIA .</w:t>
      </w:r>
      <w:proofErr w:type="gramEnd"/>
      <w:r w:rsidRPr="00C7224C">
        <w:rPr>
          <w:rFonts w:ascii="Arial" w:hAnsi="Arial" w:cs="Arial"/>
          <w:i/>
          <w:iCs/>
        </w:rPr>
        <w:t xml:space="preserve"> Annual Symposium proceedings AMIA Symposium</w:t>
      </w:r>
      <w:r w:rsidRPr="00C7224C">
        <w:rPr>
          <w:rFonts w:ascii="Arial" w:hAnsi="Arial" w:cs="Arial"/>
        </w:rPr>
        <w:t xml:space="preserve">. </w:t>
      </w:r>
      <w:proofErr w:type="gramStart"/>
      <w:r w:rsidRPr="00C7224C">
        <w:rPr>
          <w:rFonts w:ascii="Arial" w:hAnsi="Arial" w:cs="Arial"/>
        </w:rPr>
        <w:t>2017;2017:625</w:t>
      </w:r>
      <w:proofErr w:type="gramEnd"/>
      <w:r w:rsidRPr="00C7224C">
        <w:rPr>
          <w:rFonts w:ascii="Arial" w:hAnsi="Arial" w:cs="Arial"/>
        </w:rPr>
        <w:t>–634.</w:t>
      </w:r>
    </w:p>
    <w:p w14:paraId="45F892B8" w14:textId="77777777" w:rsidR="00C7224C" w:rsidRPr="00C7224C" w:rsidRDefault="00C7224C" w:rsidP="00C7224C">
      <w:pPr>
        <w:pStyle w:val="Bibliography"/>
        <w:rPr>
          <w:rFonts w:ascii="Arial" w:hAnsi="Arial" w:cs="Arial"/>
        </w:rPr>
      </w:pPr>
      <w:r w:rsidRPr="00C7224C">
        <w:rPr>
          <w:rFonts w:ascii="Arial" w:hAnsi="Arial" w:cs="Arial"/>
        </w:rPr>
        <w:t>14.</w:t>
      </w:r>
      <w:r w:rsidRPr="00C7224C">
        <w:rPr>
          <w:rFonts w:ascii="Arial" w:hAnsi="Arial" w:cs="Arial"/>
        </w:rPr>
        <w:tab/>
        <w:t xml:space="preserve">Sanderson C. Armadillo: An </w:t>
      </w:r>
      <w:proofErr w:type="gramStart"/>
      <w:r w:rsidRPr="00C7224C">
        <w:rPr>
          <w:rFonts w:ascii="Arial" w:hAnsi="Arial" w:cs="Arial"/>
        </w:rPr>
        <w:t>open source</w:t>
      </w:r>
      <w:proofErr w:type="gramEnd"/>
      <w:r w:rsidRPr="00C7224C">
        <w:rPr>
          <w:rFonts w:ascii="Arial" w:hAnsi="Arial" w:cs="Arial"/>
        </w:rPr>
        <w:t xml:space="preserve"> C++ linear algebra library for fast prototyping and computationally intensive experiments. 2010.</w:t>
      </w:r>
    </w:p>
    <w:p w14:paraId="6C217076" w14:textId="77777777" w:rsidR="00C7224C" w:rsidRPr="00C7224C" w:rsidRDefault="00C7224C" w:rsidP="00C7224C">
      <w:pPr>
        <w:pStyle w:val="Bibliography"/>
        <w:rPr>
          <w:rFonts w:ascii="Arial" w:hAnsi="Arial" w:cs="Arial"/>
        </w:rPr>
      </w:pPr>
      <w:r w:rsidRPr="00C7224C">
        <w:rPr>
          <w:rFonts w:ascii="Arial" w:hAnsi="Arial" w:cs="Arial"/>
        </w:rPr>
        <w:t>15.</w:t>
      </w:r>
      <w:r w:rsidRPr="00C7224C">
        <w:rPr>
          <w:rFonts w:ascii="Arial" w:hAnsi="Arial" w:cs="Arial"/>
        </w:rPr>
        <w:tab/>
      </w:r>
      <w:proofErr w:type="spellStart"/>
      <w:r w:rsidRPr="00C7224C">
        <w:rPr>
          <w:rFonts w:ascii="Arial" w:hAnsi="Arial" w:cs="Arial"/>
        </w:rPr>
        <w:t>Eddelbuettel</w:t>
      </w:r>
      <w:proofErr w:type="spellEnd"/>
      <w:r w:rsidRPr="00C7224C">
        <w:rPr>
          <w:rFonts w:ascii="Arial" w:hAnsi="Arial" w:cs="Arial"/>
        </w:rPr>
        <w:t xml:space="preserve"> D, Analysis CS-CS&amp; D. </w:t>
      </w:r>
      <w:proofErr w:type="spellStart"/>
      <w:r w:rsidRPr="00C7224C">
        <w:rPr>
          <w:rFonts w:ascii="Arial" w:hAnsi="Arial" w:cs="Arial"/>
        </w:rPr>
        <w:t>RcppArmadillo</w:t>
      </w:r>
      <w:proofErr w:type="spellEnd"/>
      <w:r w:rsidRPr="00C7224C">
        <w:rPr>
          <w:rFonts w:ascii="Arial" w:hAnsi="Arial" w:cs="Arial"/>
        </w:rPr>
        <w:t xml:space="preserve">: Accelerating R with high-performance C++ linear algebra. </w:t>
      </w:r>
      <w:r w:rsidRPr="00C7224C">
        <w:rPr>
          <w:rFonts w:ascii="Arial" w:hAnsi="Arial" w:cs="Arial"/>
          <w:i/>
          <w:iCs/>
        </w:rPr>
        <w:t>Elsevier</w:t>
      </w:r>
      <w:r w:rsidRPr="00C7224C">
        <w:rPr>
          <w:rFonts w:ascii="Arial" w:hAnsi="Arial" w:cs="Arial"/>
        </w:rPr>
        <w:t>. 2014.</w:t>
      </w:r>
    </w:p>
    <w:p w14:paraId="59E453FB" w14:textId="77777777" w:rsidR="00C7224C" w:rsidRPr="00C7224C" w:rsidRDefault="00C7224C" w:rsidP="00C7224C">
      <w:pPr>
        <w:pStyle w:val="Bibliography"/>
        <w:rPr>
          <w:rFonts w:ascii="Arial" w:hAnsi="Arial" w:cs="Arial"/>
        </w:rPr>
      </w:pPr>
      <w:r w:rsidRPr="00C7224C">
        <w:rPr>
          <w:rFonts w:ascii="Arial" w:hAnsi="Arial" w:cs="Arial"/>
        </w:rPr>
        <w:t>16.</w:t>
      </w:r>
      <w:r w:rsidRPr="00C7224C">
        <w:rPr>
          <w:rFonts w:ascii="Arial" w:hAnsi="Arial" w:cs="Arial"/>
        </w:rPr>
        <w:tab/>
        <w:t xml:space="preserve">Jencks SF, Williams M V., Coleman EA. Rehospitalizations among Patients in the Medicare Fee-for-Service Program. </w:t>
      </w:r>
      <w:r w:rsidRPr="00C7224C">
        <w:rPr>
          <w:rFonts w:ascii="Arial" w:hAnsi="Arial" w:cs="Arial"/>
          <w:i/>
          <w:iCs/>
        </w:rPr>
        <w:t>http://dx.doi.org/101056/NEJMsa0803563</w:t>
      </w:r>
      <w:r w:rsidRPr="00C7224C">
        <w:rPr>
          <w:rFonts w:ascii="Arial" w:hAnsi="Arial" w:cs="Arial"/>
        </w:rPr>
        <w:t xml:space="preserve">. </w:t>
      </w:r>
      <w:proofErr w:type="gramStart"/>
      <w:r w:rsidRPr="00C7224C">
        <w:rPr>
          <w:rFonts w:ascii="Arial" w:hAnsi="Arial" w:cs="Arial"/>
        </w:rPr>
        <w:t>2009;360:1418</w:t>
      </w:r>
      <w:proofErr w:type="gramEnd"/>
      <w:r w:rsidRPr="00C7224C">
        <w:rPr>
          <w:rFonts w:ascii="Arial" w:hAnsi="Arial" w:cs="Arial"/>
        </w:rPr>
        <w:t>–1428.</w:t>
      </w:r>
    </w:p>
    <w:p w14:paraId="27769A6E" w14:textId="77777777" w:rsidR="00C7224C" w:rsidRPr="00C7224C" w:rsidRDefault="00C7224C" w:rsidP="00C7224C">
      <w:pPr>
        <w:pStyle w:val="Bibliography"/>
        <w:rPr>
          <w:rFonts w:ascii="Arial" w:hAnsi="Arial" w:cs="Arial"/>
        </w:rPr>
      </w:pPr>
      <w:r w:rsidRPr="00C7224C">
        <w:rPr>
          <w:rFonts w:ascii="Arial" w:hAnsi="Arial" w:cs="Arial"/>
        </w:rPr>
        <w:t>17.</w:t>
      </w:r>
      <w:r w:rsidRPr="00C7224C">
        <w:rPr>
          <w:rFonts w:ascii="Arial" w:hAnsi="Arial" w:cs="Arial"/>
        </w:rPr>
        <w:tab/>
        <w:t xml:space="preserve">Jackson SL, Tong X, King RJ, </w:t>
      </w:r>
      <w:proofErr w:type="spellStart"/>
      <w:r w:rsidRPr="00C7224C">
        <w:rPr>
          <w:rFonts w:ascii="Arial" w:hAnsi="Arial" w:cs="Arial"/>
        </w:rPr>
        <w:t>Loustalot</w:t>
      </w:r>
      <w:proofErr w:type="spellEnd"/>
      <w:r w:rsidRPr="00C7224C">
        <w:rPr>
          <w:rFonts w:ascii="Arial" w:hAnsi="Arial" w:cs="Arial"/>
        </w:rPr>
        <w:t xml:space="preserve"> F, Hong Y, Ritchey MD. National Burden of Heart Failure Events in the United States, 2006 to 2014. </w:t>
      </w:r>
      <w:r w:rsidRPr="00C7224C">
        <w:rPr>
          <w:rFonts w:ascii="Arial" w:hAnsi="Arial" w:cs="Arial"/>
          <w:i/>
          <w:iCs/>
        </w:rPr>
        <w:t>Circulation Heart failure</w:t>
      </w:r>
      <w:r w:rsidRPr="00C7224C">
        <w:rPr>
          <w:rFonts w:ascii="Arial" w:hAnsi="Arial" w:cs="Arial"/>
        </w:rPr>
        <w:t>. 2018;</w:t>
      </w:r>
      <w:proofErr w:type="gramStart"/>
      <w:r w:rsidRPr="00C7224C">
        <w:rPr>
          <w:rFonts w:ascii="Arial" w:hAnsi="Arial" w:cs="Arial"/>
        </w:rPr>
        <w:t>11:e</w:t>
      </w:r>
      <w:proofErr w:type="gramEnd"/>
      <w:r w:rsidRPr="00C7224C">
        <w:rPr>
          <w:rFonts w:ascii="Arial" w:hAnsi="Arial" w:cs="Arial"/>
        </w:rPr>
        <w:t>004873.</w:t>
      </w:r>
    </w:p>
    <w:p w14:paraId="0C0F2410" w14:textId="77777777" w:rsidR="00C7224C" w:rsidRPr="00C7224C" w:rsidRDefault="00C7224C" w:rsidP="00C7224C">
      <w:pPr>
        <w:pStyle w:val="Bibliography"/>
        <w:rPr>
          <w:rFonts w:ascii="Arial" w:hAnsi="Arial" w:cs="Arial"/>
        </w:rPr>
      </w:pPr>
      <w:r w:rsidRPr="00C7224C">
        <w:rPr>
          <w:rFonts w:ascii="Arial" w:hAnsi="Arial" w:cs="Arial"/>
        </w:rPr>
        <w:t>18.</w:t>
      </w:r>
      <w:r w:rsidRPr="00C7224C">
        <w:rPr>
          <w:rFonts w:ascii="Arial" w:hAnsi="Arial" w:cs="Arial"/>
        </w:rPr>
        <w:tab/>
      </w:r>
      <w:proofErr w:type="spellStart"/>
      <w:r w:rsidRPr="00C7224C">
        <w:rPr>
          <w:rFonts w:ascii="Arial" w:hAnsi="Arial" w:cs="Arial"/>
        </w:rPr>
        <w:t>Arık</w:t>
      </w:r>
      <w:proofErr w:type="spellEnd"/>
      <w:r w:rsidRPr="00C7224C">
        <w:rPr>
          <w:rFonts w:ascii="Arial" w:hAnsi="Arial" w:cs="Arial"/>
        </w:rPr>
        <w:t xml:space="preserve"> S, </w:t>
      </w:r>
      <w:proofErr w:type="spellStart"/>
      <w:r w:rsidRPr="00C7224C">
        <w:rPr>
          <w:rFonts w:ascii="Arial" w:hAnsi="Arial" w:cs="Arial"/>
        </w:rPr>
        <w:t>arXiv</w:t>
      </w:r>
      <w:proofErr w:type="spellEnd"/>
      <w:r w:rsidRPr="00C7224C">
        <w:rPr>
          <w:rFonts w:ascii="Arial" w:hAnsi="Arial" w:cs="Arial"/>
        </w:rPr>
        <w:t xml:space="preserve"> TP-, </w:t>
      </w:r>
      <w:proofErr w:type="gramStart"/>
      <w:r w:rsidRPr="00C7224C">
        <w:rPr>
          <w:rFonts w:ascii="Arial" w:hAnsi="Arial" w:cs="Arial"/>
        </w:rPr>
        <w:t>2020  undefined</w:t>
      </w:r>
      <w:proofErr w:type="gramEnd"/>
      <w:r w:rsidRPr="00C7224C">
        <w:rPr>
          <w:rFonts w:ascii="Arial" w:hAnsi="Arial" w:cs="Arial"/>
        </w:rPr>
        <w:t xml:space="preserve">. </w:t>
      </w:r>
      <w:proofErr w:type="spellStart"/>
      <w:r w:rsidRPr="00C7224C">
        <w:rPr>
          <w:rFonts w:ascii="Arial" w:hAnsi="Arial" w:cs="Arial"/>
        </w:rPr>
        <w:t>Tabnet</w:t>
      </w:r>
      <w:proofErr w:type="spellEnd"/>
      <w:r w:rsidRPr="00C7224C">
        <w:rPr>
          <w:rFonts w:ascii="Arial" w:hAnsi="Arial" w:cs="Arial"/>
        </w:rPr>
        <w:t xml:space="preserve">: Attentive interpretable tabular learning. </w:t>
      </w:r>
      <w:r w:rsidRPr="00C7224C">
        <w:rPr>
          <w:rFonts w:ascii="Arial" w:hAnsi="Arial" w:cs="Arial"/>
          <w:i/>
          <w:iCs/>
        </w:rPr>
        <w:t>aaai.org</w:t>
      </w:r>
      <w:r w:rsidRPr="00C7224C">
        <w:rPr>
          <w:rFonts w:ascii="Arial" w:hAnsi="Arial" w:cs="Arial"/>
        </w:rPr>
        <w:t>.</w:t>
      </w:r>
    </w:p>
    <w:p w14:paraId="3BE732D5" w14:textId="77777777" w:rsidR="00C7224C" w:rsidRPr="00C7224C" w:rsidRDefault="00C7224C" w:rsidP="00C7224C">
      <w:pPr>
        <w:pStyle w:val="Bibliography"/>
        <w:rPr>
          <w:rFonts w:ascii="Arial" w:hAnsi="Arial" w:cs="Arial"/>
        </w:rPr>
      </w:pPr>
      <w:r w:rsidRPr="00C7224C">
        <w:rPr>
          <w:rFonts w:ascii="Arial" w:hAnsi="Arial" w:cs="Arial"/>
        </w:rPr>
        <w:lastRenderedPageBreak/>
        <w:t>19.</w:t>
      </w:r>
      <w:r w:rsidRPr="00C7224C">
        <w:rPr>
          <w:rFonts w:ascii="Arial" w:hAnsi="Arial" w:cs="Arial"/>
        </w:rPr>
        <w:tab/>
        <w:t xml:space="preserve">Allam A, Nagy M, </w:t>
      </w:r>
      <w:proofErr w:type="spellStart"/>
      <w:r w:rsidRPr="00C7224C">
        <w:rPr>
          <w:rFonts w:ascii="Arial" w:hAnsi="Arial" w:cs="Arial"/>
        </w:rPr>
        <w:t>Thoma</w:t>
      </w:r>
      <w:proofErr w:type="spellEnd"/>
      <w:r w:rsidRPr="00C7224C">
        <w:rPr>
          <w:rFonts w:ascii="Arial" w:hAnsi="Arial" w:cs="Arial"/>
        </w:rPr>
        <w:t xml:space="preserve"> G, Krauthammer M. Neural networks versus Logistic regression for 30 days all-cause readmission prediction. </w:t>
      </w:r>
      <w:r w:rsidRPr="00C7224C">
        <w:rPr>
          <w:rFonts w:ascii="Arial" w:hAnsi="Arial" w:cs="Arial"/>
          <w:i/>
          <w:iCs/>
        </w:rPr>
        <w:t>Scientific Reports 2019 9:1</w:t>
      </w:r>
      <w:r w:rsidRPr="00C7224C">
        <w:rPr>
          <w:rFonts w:ascii="Arial" w:hAnsi="Arial" w:cs="Arial"/>
        </w:rPr>
        <w:t>. 2019;9:1–11.</w:t>
      </w:r>
    </w:p>
    <w:p w14:paraId="2F95F7FC" w14:textId="77777777" w:rsidR="00C7224C" w:rsidRPr="00C7224C" w:rsidRDefault="00C7224C" w:rsidP="00C7224C">
      <w:pPr>
        <w:pStyle w:val="Bibliography"/>
        <w:rPr>
          <w:rFonts w:ascii="Arial" w:hAnsi="Arial" w:cs="Arial"/>
        </w:rPr>
      </w:pPr>
      <w:r w:rsidRPr="00C7224C">
        <w:rPr>
          <w:rFonts w:ascii="Arial" w:hAnsi="Arial" w:cs="Arial"/>
        </w:rPr>
        <w:t>20.</w:t>
      </w:r>
      <w:r w:rsidRPr="00C7224C">
        <w:rPr>
          <w:rFonts w:ascii="Arial" w:hAnsi="Arial" w:cs="Arial"/>
        </w:rPr>
        <w:tab/>
      </w:r>
      <w:proofErr w:type="spellStart"/>
      <w:r w:rsidRPr="00C7224C">
        <w:rPr>
          <w:rFonts w:ascii="Arial" w:hAnsi="Arial" w:cs="Arial"/>
        </w:rPr>
        <w:t>Ghorbani</w:t>
      </w:r>
      <w:proofErr w:type="spellEnd"/>
      <w:r w:rsidRPr="00C7224C">
        <w:rPr>
          <w:rFonts w:ascii="Arial" w:hAnsi="Arial" w:cs="Arial"/>
        </w:rPr>
        <w:t xml:space="preserve"> A, Abid A, Zou J. Interpretation of neural networks is fragile. </w:t>
      </w:r>
      <w:r w:rsidRPr="00C7224C">
        <w:rPr>
          <w:rFonts w:ascii="Arial" w:hAnsi="Arial" w:cs="Arial"/>
          <w:i/>
          <w:iCs/>
        </w:rPr>
        <w:t>33rd AAAI Conference on Artificial Intelligence, AAAI 2019, 31st Innovative Applications of Artificial Intelligence Conference, IAAI 2019 and the 9th AAAI Symposium on Educational Advances in Artificial Intelligence, EAAI 2019</w:t>
      </w:r>
      <w:r w:rsidRPr="00C7224C">
        <w:rPr>
          <w:rFonts w:ascii="Arial" w:hAnsi="Arial" w:cs="Arial"/>
        </w:rPr>
        <w:t xml:space="preserve">. </w:t>
      </w:r>
      <w:proofErr w:type="gramStart"/>
      <w:r w:rsidRPr="00C7224C">
        <w:rPr>
          <w:rFonts w:ascii="Arial" w:hAnsi="Arial" w:cs="Arial"/>
        </w:rPr>
        <w:t>2019;:</w:t>
      </w:r>
      <w:proofErr w:type="gramEnd"/>
      <w:r w:rsidRPr="00C7224C">
        <w:rPr>
          <w:rFonts w:ascii="Arial" w:hAnsi="Arial" w:cs="Arial"/>
        </w:rPr>
        <w:t>3681–3688.</w:t>
      </w:r>
    </w:p>
    <w:p w14:paraId="275759E3" w14:textId="77777777" w:rsidR="00C7224C" w:rsidRPr="00C7224C" w:rsidRDefault="00C7224C" w:rsidP="00C7224C">
      <w:pPr>
        <w:pStyle w:val="Bibliography"/>
        <w:rPr>
          <w:rFonts w:ascii="Arial" w:hAnsi="Arial" w:cs="Arial"/>
        </w:rPr>
      </w:pPr>
      <w:r w:rsidRPr="00C7224C">
        <w:rPr>
          <w:rFonts w:ascii="Arial" w:hAnsi="Arial" w:cs="Arial"/>
        </w:rPr>
        <w:t>21.</w:t>
      </w:r>
      <w:r w:rsidRPr="00C7224C">
        <w:rPr>
          <w:rFonts w:ascii="Arial" w:hAnsi="Arial" w:cs="Arial"/>
        </w:rPr>
        <w:tab/>
      </w:r>
      <w:proofErr w:type="spellStart"/>
      <w:r w:rsidRPr="00C7224C">
        <w:rPr>
          <w:rFonts w:ascii="Arial" w:hAnsi="Arial" w:cs="Arial"/>
        </w:rPr>
        <w:t>Breiman</w:t>
      </w:r>
      <w:proofErr w:type="spellEnd"/>
      <w:r w:rsidRPr="00C7224C">
        <w:rPr>
          <w:rFonts w:ascii="Arial" w:hAnsi="Arial" w:cs="Arial"/>
        </w:rPr>
        <w:t xml:space="preserve"> L. Random forests. </w:t>
      </w:r>
      <w:r w:rsidRPr="00C7224C">
        <w:rPr>
          <w:rFonts w:ascii="Arial" w:hAnsi="Arial" w:cs="Arial"/>
          <w:i/>
          <w:iCs/>
        </w:rPr>
        <w:t>Machine Learning</w:t>
      </w:r>
      <w:r w:rsidRPr="00C7224C">
        <w:rPr>
          <w:rFonts w:ascii="Arial" w:hAnsi="Arial" w:cs="Arial"/>
        </w:rPr>
        <w:t xml:space="preserve">. </w:t>
      </w:r>
      <w:proofErr w:type="gramStart"/>
      <w:r w:rsidRPr="00C7224C">
        <w:rPr>
          <w:rFonts w:ascii="Arial" w:hAnsi="Arial" w:cs="Arial"/>
        </w:rPr>
        <w:t>2001;45:5</w:t>
      </w:r>
      <w:proofErr w:type="gramEnd"/>
      <w:r w:rsidRPr="00C7224C">
        <w:rPr>
          <w:rFonts w:ascii="Arial" w:hAnsi="Arial" w:cs="Arial"/>
        </w:rPr>
        <w:t>–32.</w:t>
      </w:r>
    </w:p>
    <w:p w14:paraId="5D201D0C" w14:textId="77777777" w:rsidR="00C7224C" w:rsidRPr="00C7224C" w:rsidRDefault="00C7224C" w:rsidP="00C7224C">
      <w:pPr>
        <w:pStyle w:val="Bibliography"/>
        <w:rPr>
          <w:rFonts w:ascii="Arial" w:hAnsi="Arial" w:cs="Arial"/>
        </w:rPr>
      </w:pPr>
      <w:r w:rsidRPr="00C7224C">
        <w:rPr>
          <w:rFonts w:ascii="Arial" w:hAnsi="Arial" w:cs="Arial"/>
        </w:rPr>
        <w:t>22.</w:t>
      </w:r>
      <w:r w:rsidRPr="00C7224C">
        <w:rPr>
          <w:rFonts w:ascii="Arial" w:hAnsi="Arial" w:cs="Arial"/>
        </w:rPr>
        <w:tab/>
      </w:r>
      <w:proofErr w:type="spellStart"/>
      <w:r w:rsidRPr="00C7224C">
        <w:rPr>
          <w:rFonts w:ascii="Arial" w:hAnsi="Arial" w:cs="Arial"/>
        </w:rPr>
        <w:t>Couronné</w:t>
      </w:r>
      <w:proofErr w:type="spellEnd"/>
      <w:r w:rsidRPr="00C7224C">
        <w:rPr>
          <w:rFonts w:ascii="Arial" w:hAnsi="Arial" w:cs="Arial"/>
        </w:rPr>
        <w:t xml:space="preserve"> R, Probst P, </w:t>
      </w:r>
      <w:proofErr w:type="spellStart"/>
      <w:r w:rsidRPr="00C7224C">
        <w:rPr>
          <w:rFonts w:ascii="Arial" w:hAnsi="Arial" w:cs="Arial"/>
        </w:rPr>
        <w:t>Boulesteix</w:t>
      </w:r>
      <w:proofErr w:type="spellEnd"/>
      <w:r w:rsidRPr="00C7224C">
        <w:rPr>
          <w:rFonts w:ascii="Arial" w:hAnsi="Arial" w:cs="Arial"/>
        </w:rPr>
        <w:t xml:space="preserve"> A-</w:t>
      </w:r>
      <w:proofErr w:type="gramStart"/>
      <w:r w:rsidRPr="00C7224C">
        <w:rPr>
          <w:rFonts w:ascii="Arial" w:hAnsi="Arial" w:cs="Arial"/>
        </w:rPr>
        <w:t>L. Random forest</w:t>
      </w:r>
      <w:proofErr w:type="gramEnd"/>
      <w:r w:rsidRPr="00C7224C">
        <w:rPr>
          <w:rFonts w:ascii="Arial" w:hAnsi="Arial" w:cs="Arial"/>
        </w:rPr>
        <w:t xml:space="preserve"> versus logistic regression: a large-scale benchmark experiment. </w:t>
      </w:r>
      <w:r w:rsidRPr="00C7224C">
        <w:rPr>
          <w:rFonts w:ascii="Arial" w:hAnsi="Arial" w:cs="Arial"/>
          <w:i/>
          <w:iCs/>
        </w:rPr>
        <w:t>BMC Bioinformatics 2018 19:1</w:t>
      </w:r>
      <w:r w:rsidRPr="00C7224C">
        <w:rPr>
          <w:rFonts w:ascii="Arial" w:hAnsi="Arial" w:cs="Arial"/>
        </w:rPr>
        <w:t>. 2018;19:1–14.</w:t>
      </w:r>
    </w:p>
    <w:p w14:paraId="34074F6B" w14:textId="77777777" w:rsidR="00C7224C" w:rsidRPr="00C7224C" w:rsidRDefault="00C7224C" w:rsidP="00C7224C">
      <w:pPr>
        <w:pStyle w:val="Bibliography"/>
        <w:rPr>
          <w:rFonts w:ascii="Arial" w:hAnsi="Arial" w:cs="Arial"/>
        </w:rPr>
      </w:pPr>
      <w:r w:rsidRPr="00C7224C">
        <w:rPr>
          <w:rFonts w:ascii="Arial" w:hAnsi="Arial" w:cs="Arial"/>
        </w:rPr>
        <w:t>23.</w:t>
      </w:r>
      <w:r w:rsidRPr="00C7224C">
        <w:rPr>
          <w:rFonts w:ascii="Arial" w:hAnsi="Arial" w:cs="Arial"/>
        </w:rPr>
        <w:tab/>
        <w:t xml:space="preserve">Lundberg SM, </w:t>
      </w:r>
      <w:proofErr w:type="spellStart"/>
      <w:r w:rsidRPr="00C7224C">
        <w:rPr>
          <w:rFonts w:ascii="Arial" w:hAnsi="Arial" w:cs="Arial"/>
        </w:rPr>
        <w:t>Erion</w:t>
      </w:r>
      <w:proofErr w:type="spellEnd"/>
      <w:r w:rsidRPr="00C7224C">
        <w:rPr>
          <w:rFonts w:ascii="Arial" w:hAnsi="Arial" w:cs="Arial"/>
        </w:rPr>
        <w:t xml:space="preserve"> GG, Lee S-I. Consistent Individualized Feature Attribution for Tree Ensembles. 2018.</w:t>
      </w:r>
    </w:p>
    <w:p w14:paraId="177E9198" w14:textId="77777777" w:rsidR="00C7224C" w:rsidRPr="00C7224C" w:rsidRDefault="00C7224C" w:rsidP="00C7224C">
      <w:pPr>
        <w:pStyle w:val="Bibliography"/>
        <w:rPr>
          <w:rFonts w:ascii="Arial" w:hAnsi="Arial" w:cs="Arial"/>
        </w:rPr>
      </w:pPr>
      <w:r w:rsidRPr="00C7224C">
        <w:rPr>
          <w:rFonts w:ascii="Arial" w:hAnsi="Arial" w:cs="Arial"/>
        </w:rPr>
        <w:t>24.</w:t>
      </w:r>
      <w:r w:rsidRPr="00C7224C">
        <w:rPr>
          <w:rFonts w:ascii="Arial" w:hAnsi="Arial" w:cs="Arial"/>
        </w:rPr>
        <w:tab/>
      </w:r>
      <w:proofErr w:type="spellStart"/>
      <w:r w:rsidRPr="00C7224C">
        <w:rPr>
          <w:rFonts w:ascii="Arial" w:hAnsi="Arial" w:cs="Arial"/>
        </w:rPr>
        <w:t>Hatwell</w:t>
      </w:r>
      <w:proofErr w:type="spellEnd"/>
      <w:r w:rsidRPr="00C7224C">
        <w:rPr>
          <w:rFonts w:ascii="Arial" w:hAnsi="Arial" w:cs="Arial"/>
        </w:rPr>
        <w:t xml:space="preserve"> J, Gaber MM, Azad RMA. CHIRPS: Explaining random forest classification. Springer Netherlands; 2020: 1-5747–5788. doi:10.1007/s10462-020-09833-6.</w:t>
      </w:r>
    </w:p>
    <w:p w14:paraId="6DA41FE6" w14:textId="77777777" w:rsidR="00C7224C" w:rsidRPr="00C7224C" w:rsidRDefault="00C7224C" w:rsidP="00C7224C">
      <w:pPr>
        <w:pStyle w:val="Bibliography"/>
        <w:rPr>
          <w:rFonts w:ascii="Arial" w:hAnsi="Arial" w:cs="Arial"/>
        </w:rPr>
      </w:pPr>
      <w:r w:rsidRPr="00C7224C">
        <w:rPr>
          <w:rFonts w:ascii="Arial" w:hAnsi="Arial" w:cs="Arial"/>
        </w:rPr>
        <w:t>25.</w:t>
      </w:r>
      <w:r w:rsidRPr="00C7224C">
        <w:rPr>
          <w:rFonts w:ascii="Arial" w:hAnsi="Arial" w:cs="Arial"/>
        </w:rPr>
        <w:tab/>
      </w:r>
      <w:proofErr w:type="spellStart"/>
      <w:r w:rsidRPr="00C7224C">
        <w:rPr>
          <w:rFonts w:ascii="Arial" w:hAnsi="Arial" w:cs="Arial"/>
        </w:rPr>
        <w:t>Bénard</w:t>
      </w:r>
      <w:proofErr w:type="spellEnd"/>
      <w:r w:rsidRPr="00C7224C">
        <w:rPr>
          <w:rFonts w:ascii="Arial" w:hAnsi="Arial" w:cs="Arial"/>
        </w:rPr>
        <w:t xml:space="preserve"> C, </w:t>
      </w:r>
      <w:proofErr w:type="spellStart"/>
      <w:r w:rsidRPr="00C7224C">
        <w:rPr>
          <w:rFonts w:ascii="Arial" w:hAnsi="Arial" w:cs="Arial"/>
        </w:rPr>
        <w:t>Biau</w:t>
      </w:r>
      <w:proofErr w:type="spellEnd"/>
      <w:r w:rsidRPr="00C7224C">
        <w:rPr>
          <w:rFonts w:ascii="Arial" w:hAnsi="Arial" w:cs="Arial"/>
        </w:rPr>
        <w:t xml:space="preserve"> G, da </w:t>
      </w:r>
      <w:proofErr w:type="spellStart"/>
      <w:r w:rsidRPr="00C7224C">
        <w:rPr>
          <w:rFonts w:ascii="Arial" w:hAnsi="Arial" w:cs="Arial"/>
        </w:rPr>
        <w:t>Veiga</w:t>
      </w:r>
      <w:proofErr w:type="spellEnd"/>
      <w:r w:rsidRPr="00C7224C">
        <w:rPr>
          <w:rFonts w:ascii="Arial" w:hAnsi="Arial" w:cs="Arial"/>
        </w:rPr>
        <w:t xml:space="preserve"> S, </w:t>
      </w:r>
      <w:proofErr w:type="spellStart"/>
      <w:r w:rsidRPr="00C7224C">
        <w:rPr>
          <w:rFonts w:ascii="Arial" w:hAnsi="Arial" w:cs="Arial"/>
        </w:rPr>
        <w:t>Scornet</w:t>
      </w:r>
      <w:proofErr w:type="spellEnd"/>
      <w:r w:rsidRPr="00C7224C">
        <w:rPr>
          <w:rFonts w:ascii="Arial" w:hAnsi="Arial" w:cs="Arial"/>
        </w:rPr>
        <w:t xml:space="preserve"> E. Interpretable Random Forests via Rule Extraction. 2020.</w:t>
      </w:r>
    </w:p>
    <w:p w14:paraId="4C68B6C9" w14:textId="77777777" w:rsidR="00C7224C" w:rsidRPr="00C7224C" w:rsidRDefault="00C7224C" w:rsidP="00C7224C">
      <w:pPr>
        <w:pStyle w:val="Bibliography"/>
        <w:rPr>
          <w:rFonts w:ascii="Arial" w:hAnsi="Arial" w:cs="Arial"/>
        </w:rPr>
      </w:pPr>
      <w:r w:rsidRPr="00C7224C">
        <w:rPr>
          <w:rFonts w:ascii="Arial" w:hAnsi="Arial" w:cs="Arial"/>
        </w:rPr>
        <w:t>26.</w:t>
      </w:r>
      <w:r w:rsidRPr="00C7224C">
        <w:rPr>
          <w:rFonts w:ascii="Arial" w:hAnsi="Arial" w:cs="Arial"/>
        </w:rPr>
        <w:tab/>
      </w:r>
      <w:proofErr w:type="spellStart"/>
      <w:r w:rsidRPr="00C7224C">
        <w:rPr>
          <w:rFonts w:ascii="Arial" w:hAnsi="Arial" w:cs="Arial"/>
        </w:rPr>
        <w:t>Dietterich</w:t>
      </w:r>
      <w:proofErr w:type="spellEnd"/>
      <w:r w:rsidRPr="00C7224C">
        <w:rPr>
          <w:rFonts w:ascii="Arial" w:hAnsi="Arial" w:cs="Arial"/>
        </w:rPr>
        <w:t xml:space="preserve"> TG. Experimental comparison of three methods for constructing ensembles of decision trees: bagging, boosting, and randomization. </w:t>
      </w:r>
      <w:r w:rsidRPr="00C7224C">
        <w:rPr>
          <w:rFonts w:ascii="Arial" w:hAnsi="Arial" w:cs="Arial"/>
          <w:i/>
          <w:iCs/>
        </w:rPr>
        <w:t>Machine Learning</w:t>
      </w:r>
      <w:r w:rsidRPr="00C7224C">
        <w:rPr>
          <w:rFonts w:ascii="Arial" w:hAnsi="Arial" w:cs="Arial"/>
        </w:rPr>
        <w:t xml:space="preserve">. </w:t>
      </w:r>
      <w:proofErr w:type="gramStart"/>
      <w:r w:rsidRPr="00C7224C">
        <w:rPr>
          <w:rFonts w:ascii="Arial" w:hAnsi="Arial" w:cs="Arial"/>
        </w:rPr>
        <w:t>2000;40:139</w:t>
      </w:r>
      <w:proofErr w:type="gramEnd"/>
      <w:r w:rsidRPr="00C7224C">
        <w:rPr>
          <w:rFonts w:ascii="Arial" w:hAnsi="Arial" w:cs="Arial"/>
        </w:rPr>
        <w:t>–157.</w:t>
      </w:r>
    </w:p>
    <w:p w14:paraId="68391D27" w14:textId="77777777" w:rsidR="00C7224C" w:rsidRPr="00C7224C" w:rsidRDefault="00C7224C" w:rsidP="00C7224C">
      <w:pPr>
        <w:pStyle w:val="Bibliography"/>
        <w:rPr>
          <w:rFonts w:ascii="Arial" w:hAnsi="Arial" w:cs="Arial"/>
        </w:rPr>
      </w:pPr>
      <w:r w:rsidRPr="00C7224C">
        <w:rPr>
          <w:rFonts w:ascii="Arial" w:hAnsi="Arial" w:cs="Arial"/>
        </w:rPr>
        <w:t>27.</w:t>
      </w:r>
      <w:r w:rsidRPr="00C7224C">
        <w:rPr>
          <w:rFonts w:ascii="Arial" w:hAnsi="Arial" w:cs="Arial"/>
        </w:rPr>
        <w:tab/>
      </w:r>
      <w:proofErr w:type="spellStart"/>
      <w:r w:rsidRPr="00C7224C">
        <w:rPr>
          <w:rFonts w:ascii="Arial" w:hAnsi="Arial" w:cs="Arial"/>
        </w:rPr>
        <w:t>Grandvalet</w:t>
      </w:r>
      <w:proofErr w:type="spellEnd"/>
      <w:r w:rsidRPr="00C7224C">
        <w:rPr>
          <w:rFonts w:ascii="Arial" w:hAnsi="Arial" w:cs="Arial"/>
        </w:rPr>
        <w:t xml:space="preserve"> Y. Bagging equalizes influence. </w:t>
      </w:r>
      <w:r w:rsidRPr="00C7224C">
        <w:rPr>
          <w:rFonts w:ascii="Arial" w:hAnsi="Arial" w:cs="Arial"/>
          <w:i/>
          <w:iCs/>
        </w:rPr>
        <w:t>Machine Learning</w:t>
      </w:r>
      <w:r w:rsidRPr="00C7224C">
        <w:rPr>
          <w:rFonts w:ascii="Arial" w:hAnsi="Arial" w:cs="Arial"/>
        </w:rPr>
        <w:t xml:space="preserve">. </w:t>
      </w:r>
      <w:proofErr w:type="gramStart"/>
      <w:r w:rsidRPr="00C7224C">
        <w:rPr>
          <w:rFonts w:ascii="Arial" w:hAnsi="Arial" w:cs="Arial"/>
        </w:rPr>
        <w:t>2004;55:251</w:t>
      </w:r>
      <w:proofErr w:type="gramEnd"/>
      <w:r w:rsidRPr="00C7224C">
        <w:rPr>
          <w:rFonts w:ascii="Arial" w:hAnsi="Arial" w:cs="Arial"/>
        </w:rPr>
        <w:t>–270.</w:t>
      </w:r>
    </w:p>
    <w:p w14:paraId="72203CBA" w14:textId="77777777" w:rsidR="00C7224C" w:rsidRPr="00C7224C" w:rsidRDefault="00C7224C" w:rsidP="00C7224C">
      <w:pPr>
        <w:pStyle w:val="Bibliography"/>
        <w:rPr>
          <w:rFonts w:ascii="Arial" w:hAnsi="Arial" w:cs="Arial"/>
        </w:rPr>
      </w:pPr>
      <w:r w:rsidRPr="00C7224C">
        <w:rPr>
          <w:rFonts w:ascii="Arial" w:hAnsi="Arial" w:cs="Arial"/>
        </w:rPr>
        <w:t>28.</w:t>
      </w:r>
      <w:r w:rsidRPr="00C7224C">
        <w:rPr>
          <w:rFonts w:ascii="Arial" w:hAnsi="Arial" w:cs="Arial"/>
        </w:rPr>
        <w:tab/>
      </w:r>
      <w:proofErr w:type="spellStart"/>
      <w:r w:rsidRPr="00C7224C">
        <w:rPr>
          <w:rFonts w:ascii="Arial" w:hAnsi="Arial" w:cs="Arial"/>
        </w:rPr>
        <w:t>Ishwaran</w:t>
      </w:r>
      <w:proofErr w:type="spellEnd"/>
      <w:r w:rsidRPr="00C7224C">
        <w:rPr>
          <w:rFonts w:ascii="Arial" w:hAnsi="Arial" w:cs="Arial"/>
        </w:rPr>
        <w:t xml:space="preserve"> H, </w:t>
      </w:r>
      <w:proofErr w:type="spellStart"/>
      <w:r w:rsidRPr="00C7224C">
        <w:rPr>
          <w:rFonts w:ascii="Arial" w:hAnsi="Arial" w:cs="Arial"/>
        </w:rPr>
        <w:t>Kogalur</w:t>
      </w:r>
      <w:proofErr w:type="spellEnd"/>
      <w:r w:rsidRPr="00C7224C">
        <w:rPr>
          <w:rFonts w:ascii="Arial" w:hAnsi="Arial" w:cs="Arial"/>
        </w:rPr>
        <w:t xml:space="preserve"> UB. Consistency of Random Survival Forests. </w:t>
      </w:r>
      <w:r w:rsidRPr="00C7224C">
        <w:rPr>
          <w:rFonts w:ascii="Arial" w:hAnsi="Arial" w:cs="Arial"/>
          <w:i/>
          <w:iCs/>
        </w:rPr>
        <w:t>Statistics &amp; probability letters</w:t>
      </w:r>
      <w:r w:rsidRPr="00C7224C">
        <w:rPr>
          <w:rFonts w:ascii="Arial" w:hAnsi="Arial" w:cs="Arial"/>
        </w:rPr>
        <w:t xml:space="preserve">. </w:t>
      </w:r>
      <w:proofErr w:type="gramStart"/>
      <w:r w:rsidRPr="00C7224C">
        <w:rPr>
          <w:rFonts w:ascii="Arial" w:hAnsi="Arial" w:cs="Arial"/>
        </w:rPr>
        <w:t>2010;80:1056</w:t>
      </w:r>
      <w:proofErr w:type="gramEnd"/>
      <w:r w:rsidRPr="00C7224C">
        <w:rPr>
          <w:rFonts w:ascii="Arial" w:hAnsi="Arial" w:cs="Arial"/>
        </w:rPr>
        <w:t>.</w:t>
      </w:r>
    </w:p>
    <w:p w14:paraId="59C6AA6C" w14:textId="77777777" w:rsidR="00C7224C" w:rsidRPr="00C7224C" w:rsidRDefault="00C7224C" w:rsidP="00C7224C">
      <w:pPr>
        <w:pStyle w:val="Bibliography"/>
        <w:rPr>
          <w:rFonts w:ascii="Arial" w:hAnsi="Arial" w:cs="Arial"/>
        </w:rPr>
      </w:pPr>
      <w:r w:rsidRPr="00C7224C">
        <w:rPr>
          <w:rFonts w:ascii="Arial" w:hAnsi="Arial" w:cs="Arial"/>
        </w:rPr>
        <w:t>29.</w:t>
      </w:r>
      <w:r w:rsidRPr="00C7224C">
        <w:rPr>
          <w:rFonts w:ascii="Arial" w:hAnsi="Arial" w:cs="Arial"/>
        </w:rPr>
        <w:tab/>
        <w:t xml:space="preserve">Jaeger BC. Fast linear combinations of predictors with </w:t>
      </w:r>
      <w:proofErr w:type="spellStart"/>
      <w:r w:rsidRPr="00C7224C">
        <w:rPr>
          <w:rFonts w:ascii="Arial" w:hAnsi="Arial" w:cs="Arial"/>
        </w:rPr>
        <w:t>RcppArmadillo</w:t>
      </w:r>
      <w:proofErr w:type="spellEnd"/>
      <w:r w:rsidRPr="00C7224C">
        <w:rPr>
          <w:rFonts w:ascii="Arial" w:hAnsi="Arial" w:cs="Arial"/>
        </w:rPr>
        <w:t>; Preliminary results for CTSI Pilot application. 2021. doi:10.5281/zenodo.5655329. Available at https://bcjaeger.github.io/coxph_bench/index.</w:t>
      </w:r>
    </w:p>
    <w:p w14:paraId="3584DF01" w14:textId="77777777" w:rsidR="00C7224C" w:rsidRPr="00C7224C" w:rsidRDefault="00C7224C" w:rsidP="00C7224C">
      <w:pPr>
        <w:pStyle w:val="Bibliography"/>
        <w:rPr>
          <w:rFonts w:ascii="Arial" w:hAnsi="Arial" w:cs="Arial"/>
        </w:rPr>
      </w:pPr>
      <w:r w:rsidRPr="00C7224C">
        <w:rPr>
          <w:rFonts w:ascii="Arial" w:hAnsi="Arial" w:cs="Arial"/>
        </w:rPr>
        <w:t>30.</w:t>
      </w:r>
      <w:r w:rsidRPr="00C7224C">
        <w:rPr>
          <w:rFonts w:ascii="Arial" w:hAnsi="Arial" w:cs="Arial"/>
        </w:rPr>
        <w:tab/>
        <w:t xml:space="preserve">Kind AJH, Buckingham WR. Making Neighborhood-Disadvantage Metrics Accessible - The Neighborhood Atlas. </w:t>
      </w:r>
      <w:r w:rsidRPr="00C7224C">
        <w:rPr>
          <w:rFonts w:ascii="Arial" w:hAnsi="Arial" w:cs="Arial"/>
          <w:i/>
          <w:iCs/>
        </w:rPr>
        <w:t>The New England journal of medicine</w:t>
      </w:r>
      <w:r w:rsidRPr="00C7224C">
        <w:rPr>
          <w:rFonts w:ascii="Arial" w:hAnsi="Arial" w:cs="Arial"/>
        </w:rPr>
        <w:t xml:space="preserve">. </w:t>
      </w:r>
      <w:proofErr w:type="gramStart"/>
      <w:r w:rsidRPr="00C7224C">
        <w:rPr>
          <w:rFonts w:ascii="Arial" w:hAnsi="Arial" w:cs="Arial"/>
        </w:rPr>
        <w:t>2018;378:2456</w:t>
      </w:r>
      <w:proofErr w:type="gramEnd"/>
      <w:r w:rsidRPr="00C7224C">
        <w:rPr>
          <w:rFonts w:ascii="Arial" w:hAnsi="Arial" w:cs="Arial"/>
        </w:rPr>
        <w:t>–2458.</w:t>
      </w:r>
    </w:p>
    <w:p w14:paraId="456C072C" w14:textId="77777777" w:rsidR="00C7224C" w:rsidRPr="00C7224C" w:rsidRDefault="00C7224C" w:rsidP="00C7224C">
      <w:pPr>
        <w:pStyle w:val="Bibliography"/>
        <w:rPr>
          <w:rFonts w:ascii="Arial" w:hAnsi="Arial" w:cs="Arial"/>
        </w:rPr>
      </w:pPr>
      <w:r w:rsidRPr="00C7224C">
        <w:rPr>
          <w:rFonts w:ascii="Arial" w:hAnsi="Arial" w:cs="Arial"/>
        </w:rPr>
        <w:t>31.</w:t>
      </w:r>
      <w:r w:rsidRPr="00C7224C">
        <w:rPr>
          <w:rFonts w:ascii="Arial" w:hAnsi="Arial" w:cs="Arial"/>
        </w:rPr>
        <w:tab/>
        <w:t>Clinical classifications software (CCS) for ICD-9-CM. 2018. Available at https://www.hcup-us.ahrq.gov/toolssoftware/ccs/ccs.jsp. Accessed November 9, 2021.</w:t>
      </w:r>
    </w:p>
    <w:p w14:paraId="5C5C0CB5" w14:textId="77777777" w:rsidR="00C7224C" w:rsidRPr="00C7224C" w:rsidRDefault="00C7224C" w:rsidP="00C7224C">
      <w:pPr>
        <w:pStyle w:val="Bibliography"/>
        <w:rPr>
          <w:rFonts w:ascii="Arial" w:hAnsi="Arial" w:cs="Arial"/>
        </w:rPr>
      </w:pPr>
      <w:r w:rsidRPr="00C7224C">
        <w:rPr>
          <w:rFonts w:ascii="Arial" w:hAnsi="Arial" w:cs="Arial"/>
        </w:rPr>
        <w:t>32.</w:t>
      </w:r>
      <w:r w:rsidRPr="00C7224C">
        <w:rPr>
          <w:rFonts w:ascii="Arial" w:hAnsi="Arial" w:cs="Arial"/>
        </w:rPr>
        <w:tab/>
        <w:t>Medi-Span Electronic Drug File (MED-File) v2. Wolters Kluwer Clinical Drug Information. Available at https://www.wolterskluwer.com/en/solutions/medi-span/medi-span/drug-data/core-drug-data-and-picklists. Accessed November 9, 2021.</w:t>
      </w:r>
    </w:p>
    <w:p w14:paraId="526060E8" w14:textId="77777777" w:rsidR="00C7224C" w:rsidRPr="00C7224C" w:rsidRDefault="00C7224C" w:rsidP="00C7224C">
      <w:pPr>
        <w:pStyle w:val="Bibliography"/>
        <w:rPr>
          <w:rFonts w:ascii="Arial" w:hAnsi="Arial" w:cs="Arial"/>
        </w:rPr>
      </w:pPr>
      <w:r w:rsidRPr="00C7224C">
        <w:rPr>
          <w:rFonts w:ascii="Arial" w:hAnsi="Arial" w:cs="Arial"/>
        </w:rPr>
        <w:t>33.</w:t>
      </w:r>
      <w:r w:rsidRPr="00C7224C">
        <w:rPr>
          <w:rFonts w:ascii="Arial" w:hAnsi="Arial" w:cs="Arial"/>
        </w:rPr>
        <w:tab/>
        <w:t>HCUP-US Tools and Software Page CCS-Services and Procedures. Agency for Healthcare Research and Quality. Available at https://www.hcup-us.ahrq.gov/toolssoftware/ccs_svcsproc/ccssvcproc.jsp. Accessed November 9, 2021.</w:t>
      </w:r>
    </w:p>
    <w:p w14:paraId="5672865D" w14:textId="77777777" w:rsidR="00C7224C" w:rsidRPr="00C7224C" w:rsidRDefault="00C7224C" w:rsidP="00C7224C">
      <w:pPr>
        <w:pStyle w:val="Bibliography"/>
        <w:rPr>
          <w:rFonts w:ascii="Arial" w:hAnsi="Arial" w:cs="Arial"/>
        </w:rPr>
      </w:pPr>
      <w:r w:rsidRPr="00C7224C">
        <w:rPr>
          <w:rFonts w:ascii="Arial" w:hAnsi="Arial" w:cs="Arial"/>
        </w:rPr>
        <w:t>34.</w:t>
      </w:r>
      <w:r w:rsidRPr="00C7224C">
        <w:rPr>
          <w:rFonts w:ascii="Arial" w:hAnsi="Arial" w:cs="Arial"/>
        </w:rPr>
        <w:tab/>
      </w:r>
      <w:proofErr w:type="spellStart"/>
      <w:r w:rsidRPr="00C7224C">
        <w:rPr>
          <w:rFonts w:ascii="Arial" w:hAnsi="Arial" w:cs="Arial"/>
        </w:rPr>
        <w:t>Josse</w:t>
      </w:r>
      <w:proofErr w:type="spellEnd"/>
      <w:r w:rsidRPr="00C7224C">
        <w:rPr>
          <w:rFonts w:ascii="Arial" w:hAnsi="Arial" w:cs="Arial"/>
        </w:rPr>
        <w:t xml:space="preserve"> J, Prost N, </w:t>
      </w:r>
      <w:proofErr w:type="spellStart"/>
      <w:r w:rsidRPr="00C7224C">
        <w:rPr>
          <w:rFonts w:ascii="Arial" w:hAnsi="Arial" w:cs="Arial"/>
        </w:rPr>
        <w:t>Scornet</w:t>
      </w:r>
      <w:proofErr w:type="spellEnd"/>
      <w:r w:rsidRPr="00C7224C">
        <w:rPr>
          <w:rFonts w:ascii="Arial" w:hAnsi="Arial" w:cs="Arial"/>
        </w:rPr>
        <w:t xml:space="preserve"> E, </w:t>
      </w:r>
      <w:proofErr w:type="spellStart"/>
      <w:r w:rsidRPr="00C7224C">
        <w:rPr>
          <w:rFonts w:ascii="Arial" w:hAnsi="Arial" w:cs="Arial"/>
        </w:rPr>
        <w:t>Varoquaux</w:t>
      </w:r>
      <w:proofErr w:type="spellEnd"/>
      <w:r w:rsidRPr="00C7224C">
        <w:rPr>
          <w:rFonts w:ascii="Arial" w:hAnsi="Arial" w:cs="Arial"/>
        </w:rPr>
        <w:t xml:space="preserve"> G. On the consistency of supervised learning with missing values. </w:t>
      </w:r>
      <w:proofErr w:type="spellStart"/>
      <w:r w:rsidRPr="00C7224C">
        <w:rPr>
          <w:rFonts w:ascii="Arial" w:hAnsi="Arial" w:cs="Arial"/>
          <w:i/>
          <w:iCs/>
        </w:rPr>
        <w:t>arXiv</w:t>
      </w:r>
      <w:proofErr w:type="spellEnd"/>
      <w:r w:rsidRPr="00C7224C">
        <w:rPr>
          <w:rFonts w:ascii="Arial" w:hAnsi="Arial" w:cs="Arial"/>
          <w:i/>
          <w:iCs/>
        </w:rPr>
        <w:t xml:space="preserve"> preprint arXiv:190206931</w:t>
      </w:r>
      <w:r w:rsidRPr="00C7224C">
        <w:rPr>
          <w:rFonts w:ascii="Arial" w:hAnsi="Arial" w:cs="Arial"/>
        </w:rPr>
        <w:t>. 2019.</w:t>
      </w:r>
    </w:p>
    <w:p w14:paraId="02996EB6" w14:textId="77777777" w:rsidR="00C7224C" w:rsidRPr="00C7224C" w:rsidRDefault="00C7224C" w:rsidP="00C7224C">
      <w:pPr>
        <w:pStyle w:val="Bibliography"/>
        <w:rPr>
          <w:rFonts w:ascii="Arial" w:hAnsi="Arial" w:cs="Arial"/>
        </w:rPr>
      </w:pPr>
      <w:r w:rsidRPr="00C7224C">
        <w:rPr>
          <w:rFonts w:ascii="Arial" w:hAnsi="Arial" w:cs="Arial"/>
        </w:rPr>
        <w:t>35.</w:t>
      </w:r>
      <w:r w:rsidRPr="00C7224C">
        <w:rPr>
          <w:rFonts w:ascii="Arial" w:hAnsi="Arial" w:cs="Arial"/>
        </w:rPr>
        <w:tab/>
      </w:r>
      <w:proofErr w:type="spellStart"/>
      <w:r w:rsidRPr="00C7224C">
        <w:rPr>
          <w:rFonts w:ascii="Arial" w:hAnsi="Arial" w:cs="Arial"/>
        </w:rPr>
        <w:t>Mogensen</w:t>
      </w:r>
      <w:proofErr w:type="spellEnd"/>
      <w:r w:rsidRPr="00C7224C">
        <w:rPr>
          <w:rFonts w:ascii="Arial" w:hAnsi="Arial" w:cs="Arial"/>
        </w:rPr>
        <w:t xml:space="preserve"> UB, </w:t>
      </w:r>
      <w:proofErr w:type="spellStart"/>
      <w:r w:rsidRPr="00C7224C">
        <w:rPr>
          <w:rFonts w:ascii="Arial" w:hAnsi="Arial" w:cs="Arial"/>
        </w:rPr>
        <w:t>Ishwaran</w:t>
      </w:r>
      <w:proofErr w:type="spellEnd"/>
      <w:r w:rsidRPr="00C7224C">
        <w:rPr>
          <w:rFonts w:ascii="Arial" w:hAnsi="Arial" w:cs="Arial"/>
        </w:rPr>
        <w:t xml:space="preserve"> H, </w:t>
      </w:r>
      <w:proofErr w:type="spellStart"/>
      <w:r w:rsidRPr="00C7224C">
        <w:rPr>
          <w:rFonts w:ascii="Arial" w:hAnsi="Arial" w:cs="Arial"/>
        </w:rPr>
        <w:t>Gerds</w:t>
      </w:r>
      <w:proofErr w:type="spellEnd"/>
      <w:r w:rsidRPr="00C7224C">
        <w:rPr>
          <w:rFonts w:ascii="Arial" w:hAnsi="Arial" w:cs="Arial"/>
        </w:rPr>
        <w:t xml:space="preserve"> TA. Evaluating random forests for survival analysis using prediction error curves. </w:t>
      </w:r>
      <w:r w:rsidRPr="00C7224C">
        <w:rPr>
          <w:rFonts w:ascii="Arial" w:hAnsi="Arial" w:cs="Arial"/>
          <w:i/>
          <w:iCs/>
        </w:rPr>
        <w:t>Journal of statistical software</w:t>
      </w:r>
      <w:r w:rsidRPr="00C7224C">
        <w:rPr>
          <w:rFonts w:ascii="Arial" w:hAnsi="Arial" w:cs="Arial"/>
        </w:rPr>
        <w:t xml:space="preserve">. </w:t>
      </w:r>
      <w:proofErr w:type="gramStart"/>
      <w:r w:rsidRPr="00C7224C">
        <w:rPr>
          <w:rFonts w:ascii="Arial" w:hAnsi="Arial" w:cs="Arial"/>
        </w:rPr>
        <w:t>2012;50:1</w:t>
      </w:r>
      <w:proofErr w:type="gramEnd"/>
      <w:r w:rsidRPr="00C7224C">
        <w:rPr>
          <w:rFonts w:ascii="Arial" w:hAnsi="Arial" w:cs="Arial"/>
        </w:rPr>
        <w:t>.</w:t>
      </w:r>
    </w:p>
    <w:p w14:paraId="5338F630" w14:textId="77777777" w:rsidR="00C7224C" w:rsidRPr="00C7224C" w:rsidRDefault="00C7224C" w:rsidP="00C7224C">
      <w:pPr>
        <w:pStyle w:val="Bibliography"/>
        <w:rPr>
          <w:rFonts w:ascii="Arial" w:hAnsi="Arial" w:cs="Arial"/>
        </w:rPr>
      </w:pPr>
      <w:r w:rsidRPr="00C7224C">
        <w:rPr>
          <w:rFonts w:ascii="Arial" w:hAnsi="Arial" w:cs="Arial"/>
        </w:rPr>
        <w:t>36.</w:t>
      </w:r>
      <w:r w:rsidRPr="00C7224C">
        <w:rPr>
          <w:rFonts w:ascii="Arial" w:hAnsi="Arial" w:cs="Arial"/>
        </w:rPr>
        <w:tab/>
        <w:t>Lundberg SM, Lee S-I. A unified approach to interpreting model predictions. In: Advances in Neural Information Processing Systems</w:t>
      </w:r>
      <w:proofErr w:type="gramStart"/>
      <w:r w:rsidRPr="00C7224C">
        <w:rPr>
          <w:rFonts w:ascii="Arial" w:hAnsi="Arial" w:cs="Arial"/>
        </w:rPr>
        <w:t>. ;</w:t>
      </w:r>
      <w:proofErr w:type="gramEnd"/>
      <w:r w:rsidRPr="00C7224C">
        <w:rPr>
          <w:rFonts w:ascii="Arial" w:hAnsi="Arial" w:cs="Arial"/>
        </w:rPr>
        <w:t xml:space="preserve"> 2017: 4765–4774.</w:t>
      </w:r>
    </w:p>
    <w:p w14:paraId="4B496083" w14:textId="77777777" w:rsidR="00C7224C" w:rsidRPr="00C7224C" w:rsidRDefault="00C7224C" w:rsidP="00C7224C">
      <w:pPr>
        <w:pStyle w:val="Bibliography"/>
        <w:rPr>
          <w:rFonts w:ascii="Arial" w:hAnsi="Arial" w:cs="Arial"/>
        </w:rPr>
      </w:pPr>
      <w:r w:rsidRPr="00C7224C">
        <w:rPr>
          <w:rFonts w:ascii="Arial" w:hAnsi="Arial" w:cs="Arial"/>
        </w:rPr>
        <w:t>37.</w:t>
      </w:r>
      <w:r w:rsidRPr="00C7224C">
        <w:rPr>
          <w:rFonts w:ascii="Arial" w:hAnsi="Arial" w:cs="Arial"/>
        </w:rPr>
        <w:tab/>
        <w:t xml:space="preserve">Jaeger B. Make and Apply Customized Rounding Specifications for Tables: </w:t>
      </w:r>
      <w:proofErr w:type="spellStart"/>
      <w:proofErr w:type="gramStart"/>
      <w:r w:rsidRPr="00C7224C">
        <w:rPr>
          <w:rFonts w:ascii="Arial" w:hAnsi="Arial" w:cs="Arial"/>
        </w:rPr>
        <w:t>table.glue</w:t>
      </w:r>
      <w:proofErr w:type="spellEnd"/>
      <w:proofErr w:type="gramEnd"/>
      <w:r w:rsidRPr="00C7224C">
        <w:rPr>
          <w:rFonts w:ascii="Arial" w:hAnsi="Arial" w:cs="Arial"/>
        </w:rPr>
        <w:t>. Available at https://bcjaeger.github.io/table.glue/index.html. Accessed November 10, 2021.</w:t>
      </w:r>
    </w:p>
    <w:p w14:paraId="5FC89977" w14:textId="316EB3B6" w:rsidR="00D2008D" w:rsidRDefault="00D2008D" w:rsidP="002E04C7">
      <w:pPr>
        <w:spacing w:line="240" w:lineRule="auto"/>
        <w:contextualSpacing/>
        <w:rPr>
          <w:rFonts w:ascii="Arial" w:eastAsia="Times New Roman" w:hAnsi="Arial" w:cs="Arial"/>
          <w:bCs/>
          <w:u w:val="single"/>
        </w:rPr>
      </w:pPr>
      <w:r>
        <w:rPr>
          <w:rFonts w:ascii="Arial" w:eastAsia="Times New Roman" w:hAnsi="Arial" w:cs="Arial"/>
          <w:bCs/>
          <w:u w:val="single"/>
        </w:rPr>
        <w:lastRenderedPageBreak/>
        <w:fldChar w:fldCharType="end"/>
      </w:r>
    </w:p>
    <w:p w14:paraId="2DB461BE" w14:textId="77777777" w:rsidR="00F573AE" w:rsidRPr="00F573AE" w:rsidRDefault="00F573AE" w:rsidP="002E04C7">
      <w:pPr>
        <w:spacing w:line="240" w:lineRule="auto"/>
        <w:contextualSpacing/>
        <w:rPr>
          <w:rFonts w:ascii="Arial" w:hAnsi="Arial" w:cs="Arial"/>
          <w:bCs/>
          <w:u w:val="single"/>
        </w:rPr>
      </w:pPr>
    </w:p>
    <w:p w14:paraId="7C1684FF" w14:textId="77777777" w:rsidR="002E04C7" w:rsidRPr="002E04C7" w:rsidRDefault="002E04C7" w:rsidP="002E04C7">
      <w:pPr>
        <w:spacing w:line="240" w:lineRule="auto"/>
        <w:contextualSpacing/>
        <w:rPr>
          <w:rFonts w:ascii="Arial" w:hAnsi="Arial" w:cs="Arial"/>
        </w:rPr>
      </w:pPr>
    </w:p>
    <w:p w14:paraId="06F915B7" w14:textId="77777777" w:rsidR="000F3D11" w:rsidRPr="0066652E" w:rsidRDefault="000F3D11" w:rsidP="000F3D11">
      <w:pPr>
        <w:widowControl w:val="0"/>
        <w:autoSpaceDE w:val="0"/>
        <w:autoSpaceDN w:val="0"/>
        <w:adjustRightInd w:val="0"/>
        <w:spacing w:line="240" w:lineRule="auto"/>
        <w:ind w:left="640" w:hanging="640"/>
        <w:rPr>
          <w:rFonts w:ascii="Arial" w:hAnsi="Arial" w:cs="Arial"/>
          <w:b/>
          <w:noProof/>
        </w:rPr>
      </w:pPr>
    </w:p>
    <w:sectPr w:rsidR="000F3D11" w:rsidRPr="0066652E" w:rsidSect="00E937C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 Pajewski" w:date="2021-11-15T16:06:00Z" w:initials="NMP">
    <w:p w14:paraId="2085B28C" w14:textId="77777777" w:rsidR="00493F88" w:rsidRDefault="00493F88" w:rsidP="00493F88">
      <w:pPr>
        <w:pStyle w:val="CommentText"/>
      </w:pPr>
      <w:r>
        <w:rPr>
          <w:rStyle w:val="CommentReference"/>
        </w:rPr>
        <w:annotationRef/>
      </w:r>
      <w:r>
        <w:t xml:space="preserve">Should this be a third aim? </w:t>
      </w:r>
      <w:proofErr w:type="gramStart"/>
      <w:r>
        <w:t>Otherwise</w:t>
      </w:r>
      <w:proofErr w:type="gramEnd"/>
      <w:r>
        <w:t xml:space="preserve"> it’s doesn’t exactly follow logically that this is a next step. Would also be good to mention what the next steps would be here. Something around a subsequent grant pursuing competing risks </w:t>
      </w:r>
      <w:proofErr w:type="gramStart"/>
      <w:r>
        <w:t>extensions?</w:t>
      </w:r>
      <w:proofErr w:type="gramEnd"/>
      <w:r>
        <w:t xml:space="preserve"> </w:t>
      </w:r>
    </w:p>
  </w:comment>
  <w:comment w:id="3" w:author="Nicholas M. Pajewski" w:date="2021-11-16T10:33:00Z" w:initials="NMP">
    <w:p w14:paraId="7B4278F8" w14:textId="2416E9F2" w:rsidR="00090BF4" w:rsidRDefault="00090BF4" w:rsidP="00F025AC">
      <w:pPr>
        <w:pStyle w:val="CommentText"/>
      </w:pPr>
      <w:r>
        <w:rPr>
          <w:rStyle w:val="CommentReference"/>
        </w:rPr>
        <w:annotationRef/>
      </w:r>
      <w:r>
        <w:t xml:space="preserve">I think a graphic with a basic decision tree might be helpful here. </w:t>
      </w:r>
    </w:p>
  </w:comment>
  <w:comment w:id="4" w:author="Nicholas M. Pajewski" w:date="2021-11-15T20:14:00Z" w:initials="NMP">
    <w:p w14:paraId="61889421" w14:textId="46A2C835" w:rsidR="00090BF4" w:rsidRDefault="00090BF4" w:rsidP="00F025AC">
      <w:pPr>
        <w:pStyle w:val="CommentText"/>
      </w:pPr>
      <w:r>
        <w:rPr>
          <w:rStyle w:val="CommentReference"/>
        </w:rPr>
        <w:annotationRef/>
      </w:r>
      <w:r>
        <w:t xml:space="preserve">Can we translate this so a non-statistician can get the </w:t>
      </w:r>
      <w:proofErr w:type="spellStart"/>
      <w:r>
        <w:t>jist</w:t>
      </w:r>
      <w:proofErr w:type="spellEnd"/>
      <w:r>
        <w:t xml:space="preserve"> of what this means?</w:t>
      </w:r>
    </w:p>
  </w:comment>
  <w:comment w:id="15" w:author="Nicholas M. Pajewski" w:date="2021-11-15T19:46:00Z" w:initials="NMP">
    <w:p w14:paraId="0699D83F" w14:textId="76473D1D" w:rsidR="00090BF4" w:rsidRDefault="00090BF4" w:rsidP="00F025AC">
      <w:pPr>
        <w:pStyle w:val="CommentText"/>
      </w:pPr>
      <w:r>
        <w:rPr>
          <w:rStyle w:val="CommentReference"/>
        </w:rPr>
        <w:annotationRef/>
      </w:r>
      <w:r>
        <w:t>I like this paragraph, but I think we should move it farther down to where you dig into “methods” a bit more</w:t>
      </w:r>
    </w:p>
  </w:comment>
  <w:comment w:id="27" w:author="Nicholas M. Pajewski" w:date="2021-11-15T19:48:00Z" w:initials="NMP">
    <w:p w14:paraId="3BC9FB04" w14:textId="1EEBE38E" w:rsidR="00090BF4" w:rsidRDefault="00090BF4" w:rsidP="00F025AC">
      <w:pPr>
        <w:pStyle w:val="CommentText"/>
      </w:pPr>
      <w:r>
        <w:rPr>
          <w:rStyle w:val="CommentReference"/>
        </w:rPr>
        <w:annotationRef/>
      </w:r>
      <w:r>
        <w:t xml:space="preserve">I’d move this sentence down to where you discuss Aim 2. Then I would add a sentence mentioning the other applications where you’ve used ORSF.  I think you did in the one below, any others? </w:t>
      </w:r>
    </w:p>
    <w:p w14:paraId="33FFB005" w14:textId="77777777" w:rsidR="00090BF4" w:rsidRDefault="00090BF4" w:rsidP="00F025AC">
      <w:pPr>
        <w:pStyle w:val="CommentText"/>
        <w:numPr>
          <w:ilvl w:val="0"/>
          <w:numId w:val="0"/>
        </w:numPr>
      </w:pPr>
    </w:p>
    <w:p w14:paraId="706AF81A" w14:textId="5CFE1931" w:rsidR="00090BF4" w:rsidRDefault="00090BF4" w:rsidP="00F025AC">
      <w:pPr>
        <w:pStyle w:val="CommentText"/>
        <w:numPr>
          <w:ilvl w:val="0"/>
          <w:numId w:val="0"/>
        </w:numPr>
        <w:ind w:left="1080"/>
      </w:pPr>
      <w:r>
        <w:rPr>
          <w:shd w:val="clear" w:color="auto" w:fill="FFFFFF"/>
        </w:rPr>
        <w:t xml:space="preserve">Jaeger BC, Cantor RS, </w:t>
      </w:r>
      <w:proofErr w:type="spellStart"/>
      <w:r>
        <w:rPr>
          <w:shd w:val="clear" w:color="auto" w:fill="FFFFFF"/>
        </w:rPr>
        <w:t>Sthanam</w:t>
      </w:r>
      <w:proofErr w:type="spellEnd"/>
      <w:r>
        <w:rPr>
          <w:shd w:val="clear" w:color="auto" w:fill="FFFFFF"/>
        </w:rPr>
        <w:t xml:space="preserve"> V, </w:t>
      </w:r>
      <w:proofErr w:type="spellStart"/>
      <w:r>
        <w:rPr>
          <w:shd w:val="clear" w:color="auto" w:fill="FFFFFF"/>
        </w:rPr>
        <w:t>Rudraraju</w:t>
      </w:r>
      <w:proofErr w:type="spellEnd"/>
      <w:r>
        <w:rPr>
          <w:shd w:val="clear" w:color="auto" w:fill="FFFFFF"/>
        </w:rPr>
        <w:t xml:space="preserve"> R. Improving Mortality Predictions for Patients </w:t>
      </w:r>
      <w:proofErr w:type="gramStart"/>
      <w:r>
        <w:rPr>
          <w:shd w:val="clear" w:color="auto" w:fill="FFFFFF"/>
        </w:rPr>
        <w:t>With</w:t>
      </w:r>
      <w:proofErr w:type="gramEnd"/>
      <w:r>
        <w:rPr>
          <w:shd w:val="clear" w:color="auto" w:fill="FFFFFF"/>
        </w:rPr>
        <w:t xml:space="preserve"> Mechanical Circulatory Support Using Follow-Up Data and Machine Learning. Circ </w:t>
      </w:r>
      <w:proofErr w:type="spellStart"/>
      <w:r>
        <w:rPr>
          <w:shd w:val="clear" w:color="auto" w:fill="FFFFFF"/>
        </w:rPr>
        <w:t>Genom</w:t>
      </w:r>
      <w:proofErr w:type="spellEnd"/>
      <w:r>
        <w:rPr>
          <w:shd w:val="clear" w:color="auto" w:fill="FFFFFF"/>
        </w:rPr>
        <w:t xml:space="preserve"> Precis Med. 2020 Apr;13(2</w:t>
      </w:r>
      <w:proofErr w:type="gramStart"/>
      <w:r>
        <w:rPr>
          <w:shd w:val="clear" w:color="auto" w:fill="FFFFFF"/>
        </w:rPr>
        <w:t>):e</w:t>
      </w:r>
      <w:proofErr w:type="gramEnd"/>
      <w:r>
        <w:rPr>
          <w:shd w:val="clear" w:color="auto" w:fill="FFFFFF"/>
        </w:rPr>
        <w:t xml:space="preserve">002877. </w:t>
      </w:r>
      <w:proofErr w:type="spellStart"/>
      <w:r>
        <w:rPr>
          <w:shd w:val="clear" w:color="auto" w:fill="FFFFFF"/>
        </w:rPr>
        <w:t>doi</w:t>
      </w:r>
      <w:proofErr w:type="spellEnd"/>
      <w:r>
        <w:rPr>
          <w:shd w:val="clear" w:color="auto" w:fill="FFFFFF"/>
        </w:rPr>
        <w:t xml:space="preserve">: 10.1161/CIRCGEN.119.002877. </w:t>
      </w:r>
      <w:proofErr w:type="spellStart"/>
      <w:r>
        <w:rPr>
          <w:shd w:val="clear" w:color="auto" w:fill="FFFFFF"/>
        </w:rPr>
        <w:t>Epub</w:t>
      </w:r>
      <w:proofErr w:type="spellEnd"/>
      <w:r>
        <w:rPr>
          <w:shd w:val="clear" w:color="auto" w:fill="FFFFFF"/>
        </w:rPr>
        <w:t xml:space="preserve"> 2020 Mar 11. PMID: 32160478.</w:t>
      </w:r>
    </w:p>
  </w:comment>
  <w:comment w:id="28" w:author="Byron C Jaeger" w:date="2021-11-11T09:44:00Z" w:initials="BCJ">
    <w:p w14:paraId="59D05AA5" w14:textId="0F001A8F" w:rsidR="00090BF4" w:rsidRDefault="00090BF4" w:rsidP="00F025AC">
      <w:pPr>
        <w:pStyle w:val="CommentText"/>
      </w:pPr>
      <w:r>
        <w:rPr>
          <w:rStyle w:val="CommentReference"/>
        </w:rPr>
        <w:annotationRef/>
      </w:r>
      <w:r>
        <w:t>I’m inexperienced here, so I may have written some things that don’t make sense. It may be worth prioritizing this section and discussing it so that I can make corrections / changes.</w:t>
      </w:r>
    </w:p>
  </w:comment>
  <w:comment w:id="80" w:author="Nicholas M. Pajewski" w:date="2021-11-16T10:59:00Z" w:initials="NMP">
    <w:p w14:paraId="372CD2B4" w14:textId="23EB2231" w:rsidR="00090BF4" w:rsidRDefault="00090BF4" w:rsidP="00F025AC">
      <w:pPr>
        <w:pStyle w:val="CommentText"/>
      </w:pPr>
      <w:r>
        <w:rPr>
          <w:rStyle w:val="CommentReference"/>
        </w:rPr>
        <w:annotationRef/>
      </w:r>
      <w:r>
        <w:t xml:space="preserve">Cite: </w:t>
      </w:r>
      <w:proofErr w:type="spellStart"/>
      <w:r>
        <w:rPr>
          <w:shd w:val="clear" w:color="auto" w:fill="FFFFFF"/>
        </w:rPr>
        <w:t>Bandeen</w:t>
      </w:r>
      <w:proofErr w:type="spellEnd"/>
      <w:r>
        <w:rPr>
          <w:shd w:val="clear" w:color="auto" w:fill="FFFFFF"/>
        </w:rPr>
        <w:t xml:space="preserve">-Roche K, </w:t>
      </w:r>
      <w:proofErr w:type="spellStart"/>
      <w:r>
        <w:rPr>
          <w:shd w:val="clear" w:color="auto" w:fill="FFFFFF"/>
        </w:rPr>
        <w:t>Seplaki</w:t>
      </w:r>
      <w:proofErr w:type="spellEnd"/>
      <w:r>
        <w:rPr>
          <w:shd w:val="clear" w:color="auto" w:fill="FFFFFF"/>
        </w:rPr>
        <w:t xml:space="preserve"> CL, Huang J, </w:t>
      </w:r>
      <w:proofErr w:type="spellStart"/>
      <w:r>
        <w:rPr>
          <w:shd w:val="clear" w:color="auto" w:fill="FFFFFF"/>
        </w:rPr>
        <w:t>Buta</w:t>
      </w:r>
      <w:proofErr w:type="spellEnd"/>
      <w:r>
        <w:rPr>
          <w:shd w:val="clear" w:color="auto" w:fill="FFFFFF"/>
        </w:rPr>
        <w:t xml:space="preserve"> B, Kalyani RR, </w:t>
      </w:r>
      <w:proofErr w:type="spellStart"/>
      <w:r>
        <w:rPr>
          <w:shd w:val="clear" w:color="auto" w:fill="FFFFFF"/>
        </w:rPr>
        <w:t>Varadhan</w:t>
      </w:r>
      <w:proofErr w:type="spellEnd"/>
      <w:r>
        <w:rPr>
          <w:shd w:val="clear" w:color="auto" w:fill="FFFFFF"/>
        </w:rPr>
        <w:t xml:space="preserve"> R, </w:t>
      </w:r>
      <w:proofErr w:type="spellStart"/>
      <w:r>
        <w:rPr>
          <w:shd w:val="clear" w:color="auto" w:fill="FFFFFF"/>
        </w:rPr>
        <w:t>Xue</w:t>
      </w:r>
      <w:proofErr w:type="spellEnd"/>
      <w:r>
        <w:rPr>
          <w:shd w:val="clear" w:color="auto" w:fill="FFFFFF"/>
        </w:rPr>
        <w:t xml:space="preserve"> QL, Walston JD, Kasper JD. Frailty in Older Adults: A Nationally Representative Profile in the United States. J </w:t>
      </w:r>
      <w:proofErr w:type="spellStart"/>
      <w:r>
        <w:rPr>
          <w:shd w:val="clear" w:color="auto" w:fill="FFFFFF"/>
        </w:rPr>
        <w:t>Gerontol</w:t>
      </w:r>
      <w:proofErr w:type="spellEnd"/>
      <w:r>
        <w:rPr>
          <w:shd w:val="clear" w:color="auto" w:fill="FFFFFF"/>
        </w:rPr>
        <w:t xml:space="preserve"> </w:t>
      </w:r>
      <w:proofErr w:type="gramStart"/>
      <w:r>
        <w:rPr>
          <w:shd w:val="clear" w:color="auto" w:fill="FFFFFF"/>
        </w:rPr>
        <w:t>A</w:t>
      </w:r>
      <w:proofErr w:type="gramEnd"/>
      <w:r>
        <w:rPr>
          <w:shd w:val="clear" w:color="auto" w:fill="FFFFFF"/>
        </w:rPr>
        <w:t xml:space="preserve"> Biol Sci Med Sci. 2015 Nov;70(11):1427-34. </w:t>
      </w:r>
      <w:proofErr w:type="spellStart"/>
      <w:r>
        <w:rPr>
          <w:shd w:val="clear" w:color="auto" w:fill="FFFFFF"/>
        </w:rPr>
        <w:t>doi</w:t>
      </w:r>
      <w:proofErr w:type="spellEnd"/>
      <w:r>
        <w:rPr>
          <w:shd w:val="clear" w:color="auto" w:fill="FFFFFF"/>
        </w:rPr>
        <w:t>: 10.1093/</w:t>
      </w:r>
      <w:proofErr w:type="spellStart"/>
      <w:r>
        <w:rPr>
          <w:shd w:val="clear" w:color="auto" w:fill="FFFFFF"/>
        </w:rPr>
        <w:t>gerona</w:t>
      </w:r>
      <w:proofErr w:type="spellEnd"/>
      <w:r>
        <w:rPr>
          <w:shd w:val="clear" w:color="auto" w:fill="FFFFFF"/>
        </w:rPr>
        <w:t xml:space="preserve">/glv133. </w:t>
      </w:r>
      <w:proofErr w:type="spellStart"/>
      <w:r>
        <w:rPr>
          <w:shd w:val="clear" w:color="auto" w:fill="FFFFFF"/>
        </w:rPr>
        <w:t>Epub</w:t>
      </w:r>
      <w:proofErr w:type="spellEnd"/>
      <w:r>
        <w:rPr>
          <w:shd w:val="clear" w:color="auto" w:fill="FFFFFF"/>
        </w:rPr>
        <w:t xml:space="preserve"> 2015 Aug 21. PMID: 26297656; PMCID: PMC4723664.</w:t>
      </w:r>
    </w:p>
  </w:comment>
  <w:comment w:id="84" w:author="Nicholas M. Pajewski" w:date="2021-11-16T11:05:00Z" w:initials="NMP">
    <w:p w14:paraId="2F2B48EA" w14:textId="1BF2244D" w:rsidR="00090BF4" w:rsidRPr="00EE3EB6" w:rsidRDefault="00090BF4" w:rsidP="00F025AC">
      <w:pPr>
        <w:pStyle w:val="CommentText"/>
      </w:pPr>
      <w:r>
        <w:rPr>
          <w:rStyle w:val="CommentReference"/>
        </w:rPr>
        <w:annotationRef/>
      </w:r>
      <w:r>
        <w:t xml:space="preserve">Cite: </w:t>
      </w:r>
      <w:r>
        <w:rPr>
          <w:shd w:val="clear" w:color="auto" w:fill="FFFFFF"/>
        </w:rPr>
        <w:t xml:space="preserve">Gabbard J, Pajewski NM, Callahan KE, </w:t>
      </w:r>
      <w:proofErr w:type="spellStart"/>
      <w:r>
        <w:rPr>
          <w:shd w:val="clear" w:color="auto" w:fill="FFFFFF"/>
        </w:rPr>
        <w:t>Dharod</w:t>
      </w:r>
      <w:proofErr w:type="spellEnd"/>
      <w:r>
        <w:rPr>
          <w:shd w:val="clear" w:color="auto" w:fill="FFFFFF"/>
        </w:rPr>
        <w:t xml:space="preserve"> A, Foley KL, Ferris K, Moses A, Willard J, Williamson JD. Effectiveness of a Nurse-Led Multidisciplinary Intervention vs Usual Care on Advance Care Planning for Vulnerable Older Adults in an Accountable Care Organization: A Randomized Clinical Trial. JAMA Intern Med. 2021 Mar 1;181(3):361-369. </w:t>
      </w:r>
      <w:proofErr w:type="spellStart"/>
      <w:r>
        <w:rPr>
          <w:shd w:val="clear" w:color="auto" w:fill="FFFFFF"/>
        </w:rPr>
        <w:t>doi</w:t>
      </w:r>
      <w:proofErr w:type="spellEnd"/>
      <w:r>
        <w:rPr>
          <w:shd w:val="clear" w:color="auto" w:fill="FFFFFF"/>
        </w:rPr>
        <w:t>: 10.1001/jamainternmed.2020.5950. PMID: 33427851; PMCID: PMC7802005.</w:t>
      </w:r>
    </w:p>
    <w:p w14:paraId="3367520D" w14:textId="1DC3796B" w:rsidR="00090BF4" w:rsidRDefault="00090BF4" w:rsidP="00F025AC">
      <w:pPr>
        <w:pStyle w:val="CommentText"/>
        <w:numPr>
          <w:ilvl w:val="0"/>
          <w:numId w:val="0"/>
        </w:numPr>
        <w:ind w:left="1080"/>
        <w:rPr>
          <w:shd w:val="clear" w:color="auto" w:fill="FFFFFF"/>
        </w:rPr>
      </w:pPr>
    </w:p>
    <w:p w14:paraId="6F15B64A" w14:textId="4F398400" w:rsidR="00090BF4" w:rsidRDefault="00090BF4" w:rsidP="00F025AC">
      <w:pPr>
        <w:pStyle w:val="CommentText"/>
        <w:numPr>
          <w:ilvl w:val="0"/>
          <w:numId w:val="0"/>
        </w:numPr>
        <w:ind w:left="1080"/>
        <w:rPr>
          <w:shd w:val="clear" w:color="auto" w:fill="FFFFFF"/>
        </w:rPr>
      </w:pPr>
      <w:proofErr w:type="spellStart"/>
      <w:r>
        <w:rPr>
          <w:shd w:val="clear" w:color="auto" w:fill="FFFFFF"/>
        </w:rPr>
        <w:t>Palakshappa</w:t>
      </w:r>
      <w:proofErr w:type="spellEnd"/>
      <w:r>
        <w:rPr>
          <w:shd w:val="clear" w:color="auto" w:fill="FFFFFF"/>
        </w:rPr>
        <w:t xml:space="preserve"> JA, Callahan KE, Pajewski NM, Files DC, Willard JJ, Williamson JD. Detection of Cognitive Impairment after Critical Illness with the Medicare Annual Wellness Visit: A Cohort Study. Ann Am </w:t>
      </w:r>
      <w:proofErr w:type="spellStart"/>
      <w:r>
        <w:rPr>
          <w:shd w:val="clear" w:color="auto" w:fill="FFFFFF"/>
        </w:rPr>
        <w:t>Thorac</w:t>
      </w:r>
      <w:proofErr w:type="spellEnd"/>
      <w:r>
        <w:rPr>
          <w:shd w:val="clear" w:color="auto" w:fill="FFFFFF"/>
        </w:rPr>
        <w:t xml:space="preserve"> Soc. 2021 Oct;18(10):1702-1707. </w:t>
      </w:r>
      <w:proofErr w:type="spellStart"/>
      <w:r>
        <w:rPr>
          <w:shd w:val="clear" w:color="auto" w:fill="FFFFFF"/>
        </w:rPr>
        <w:t>doi</w:t>
      </w:r>
      <w:proofErr w:type="spellEnd"/>
      <w:r>
        <w:rPr>
          <w:shd w:val="clear" w:color="auto" w:fill="FFFFFF"/>
        </w:rPr>
        <w:t>: 10.1513/AnnalsATS.202011-1434OC. PMID: 33735597; PMCID: PMC8522300.</w:t>
      </w:r>
    </w:p>
    <w:p w14:paraId="6C89C658" w14:textId="7C8B0FB5" w:rsidR="00090BF4" w:rsidRDefault="00090BF4" w:rsidP="00F025AC">
      <w:pPr>
        <w:pStyle w:val="CommentText"/>
        <w:numPr>
          <w:ilvl w:val="0"/>
          <w:numId w:val="0"/>
        </w:numPr>
        <w:ind w:left="1080"/>
        <w:rPr>
          <w:shd w:val="clear" w:color="auto" w:fill="FFFFFF"/>
        </w:rPr>
      </w:pPr>
    </w:p>
    <w:p w14:paraId="7DE688C3" w14:textId="6FDAFC18" w:rsidR="00090BF4" w:rsidRDefault="00090BF4" w:rsidP="00F025AC">
      <w:pPr>
        <w:pStyle w:val="CommentText"/>
        <w:numPr>
          <w:ilvl w:val="0"/>
          <w:numId w:val="0"/>
        </w:numPr>
        <w:ind w:left="1080"/>
      </w:pPr>
      <w:r>
        <w:rPr>
          <w:shd w:val="clear" w:color="auto" w:fill="FFFFFF"/>
        </w:rPr>
        <w:t xml:space="preserve">Callahan KE, Clark CJ, Edwards AF, Harwood TN, Williamson JD, Moses AW, Willard JJ, Cristiano JA, Meadows K, </w:t>
      </w:r>
      <w:proofErr w:type="spellStart"/>
      <w:r>
        <w:rPr>
          <w:shd w:val="clear" w:color="auto" w:fill="FFFFFF"/>
        </w:rPr>
        <w:t>Hurie</w:t>
      </w:r>
      <w:proofErr w:type="spellEnd"/>
      <w:r>
        <w:rPr>
          <w:shd w:val="clear" w:color="auto" w:fill="FFFFFF"/>
        </w:rPr>
        <w:t xml:space="preserve"> J, High KP, Meredith JW, Pajewski NM. Automated Frailty Screening At-Scale for Pre-Operative Risk Stratification Using the Electronic Frailty Index. J Am </w:t>
      </w:r>
      <w:proofErr w:type="spellStart"/>
      <w:r>
        <w:rPr>
          <w:shd w:val="clear" w:color="auto" w:fill="FFFFFF"/>
        </w:rPr>
        <w:t>Geriatr</w:t>
      </w:r>
      <w:proofErr w:type="spellEnd"/>
      <w:r>
        <w:rPr>
          <w:shd w:val="clear" w:color="auto" w:fill="FFFFFF"/>
        </w:rPr>
        <w:t xml:space="preserve"> Soc. 2021 May;69(5):1357-1362. </w:t>
      </w:r>
      <w:proofErr w:type="spellStart"/>
      <w:r>
        <w:rPr>
          <w:shd w:val="clear" w:color="auto" w:fill="FFFFFF"/>
        </w:rPr>
        <w:t>doi</w:t>
      </w:r>
      <w:proofErr w:type="spellEnd"/>
      <w:r>
        <w:rPr>
          <w:shd w:val="clear" w:color="auto" w:fill="FFFFFF"/>
        </w:rPr>
        <w:t xml:space="preserve">: 10.1111/jgs.17027. </w:t>
      </w:r>
      <w:proofErr w:type="spellStart"/>
      <w:r>
        <w:rPr>
          <w:shd w:val="clear" w:color="auto" w:fill="FFFFFF"/>
        </w:rPr>
        <w:t>Epub</w:t>
      </w:r>
      <w:proofErr w:type="spellEnd"/>
      <w:r>
        <w:rPr>
          <w:shd w:val="clear" w:color="auto" w:fill="FFFFFF"/>
        </w:rPr>
        <w:t xml:space="preserve"> 2021 Jan 19. PMID: 33469933; PMCID: PMC8127394.</w:t>
      </w:r>
    </w:p>
  </w:comment>
  <w:comment w:id="149" w:author="Nicholas M. Pajewski" w:date="2021-11-16T11:43:00Z" w:initials="NMP">
    <w:p w14:paraId="417AF85C" w14:textId="4F78DA2D" w:rsidR="00090BF4" w:rsidRDefault="00090BF4" w:rsidP="00F025AC">
      <w:pPr>
        <w:pStyle w:val="CommentText"/>
      </w:pPr>
      <w:r>
        <w:rPr>
          <w:rStyle w:val="CommentReference"/>
        </w:rPr>
        <w:annotationRef/>
      </w:r>
      <w:r>
        <w:t xml:space="preserve">This is a bit jargony. Think this will go over the </w:t>
      </w:r>
      <w:proofErr w:type="gramStart"/>
      <w:r>
        <w:t>reviewers</w:t>
      </w:r>
      <w:proofErr w:type="gramEnd"/>
      <w:r>
        <w:t xml:space="preserve"> head. Wonder if we can make this a bit more intuitive. </w:t>
      </w:r>
    </w:p>
  </w:comment>
  <w:comment w:id="152" w:author="Nicholas M. Pajewski" w:date="2021-11-16T11:44:00Z" w:initials="NMP">
    <w:p w14:paraId="5B5F6F63" w14:textId="47A53268" w:rsidR="00090BF4" w:rsidRDefault="00090BF4" w:rsidP="00F025AC">
      <w:pPr>
        <w:pStyle w:val="CommentText"/>
      </w:pPr>
      <w:r>
        <w:rPr>
          <w:rStyle w:val="CommentReference"/>
        </w:rPr>
        <w:annotationRef/>
      </w:r>
      <w:r>
        <w:t xml:space="preserve">Would be nice to site some papers that have used </w:t>
      </w:r>
      <w:proofErr w:type="gramStart"/>
      <w:r>
        <w:t>particular diagnosis</w:t>
      </w:r>
      <w:proofErr w:type="gramEnd"/>
      <w:r>
        <w:t xml:space="preserve"> codes. I’ve copied ones we’re used in PREVENTABLE to the left, not sure where they came from though </w:t>
      </w:r>
    </w:p>
  </w:comment>
  <w:comment w:id="153" w:author="Nicholas M. Pajewski" w:date="2021-11-16T11:44:00Z" w:initials="NMP">
    <w:p w14:paraId="6A56C790" w14:textId="7893DBAD" w:rsidR="00090BF4" w:rsidRDefault="00090BF4" w:rsidP="00F025AC">
      <w:pPr>
        <w:pStyle w:val="CommentText"/>
      </w:pPr>
      <w:r>
        <w:rPr>
          <w:rStyle w:val="CommentReference"/>
        </w:rPr>
        <w:annotationRef/>
      </w:r>
      <w:r>
        <w:t xml:space="preserve">I think we should acknowledge that COVID will intervene during our follow-up period </w:t>
      </w:r>
    </w:p>
  </w:comment>
  <w:comment w:id="154" w:author="Nicholas M. Pajewski" w:date="2021-11-15T20:30:00Z" w:initials="NMP">
    <w:p w14:paraId="235DFD59" w14:textId="05E89003" w:rsidR="00090BF4" w:rsidRDefault="00090BF4" w:rsidP="00F025AC">
      <w:pPr>
        <w:pStyle w:val="CommentText"/>
      </w:pPr>
      <w:r>
        <w:rPr>
          <w:rStyle w:val="CommentReference"/>
        </w:rPr>
        <w:annotationRef/>
      </w:r>
      <w:r>
        <w:t xml:space="preserve">I don’t think we’ll be able to automate figuring this out. I think you need to get the ejection fractions to know, and my understanding is that this doesn’t tend to be available as structure data in the EHR </w:t>
      </w:r>
    </w:p>
  </w:comment>
  <w:comment w:id="253" w:author="Nicholas M. Pajewski" w:date="2021-11-16T11:50:00Z" w:initials="NMP">
    <w:p w14:paraId="0AF6C7DA" w14:textId="08455A09" w:rsidR="00632C52" w:rsidRDefault="00632C52" w:rsidP="00F025AC">
      <w:pPr>
        <w:pStyle w:val="CommentText"/>
      </w:pPr>
      <w:r>
        <w:rPr>
          <w:rStyle w:val="CommentReference"/>
        </w:rPr>
        <w:annotationRef/>
      </w:r>
      <w:r>
        <w:t xml:space="preserve">I’ve never really done this. Perhaps just revise to say, we’ve done this stuff as part of the </w:t>
      </w:r>
      <w:proofErr w:type="spellStart"/>
      <w:r>
        <w:t>eFI</w:t>
      </w:r>
      <w:proofErr w:type="spellEnd"/>
      <w:r>
        <w:t xml:space="preserve"> in terms defining comorbidities, etc. I can edit this part some more</w:t>
      </w:r>
    </w:p>
  </w:comment>
  <w:comment w:id="254" w:author="Nicholas M. Pajewski" w:date="2021-11-16T11:53:00Z" w:initials="NMP">
    <w:p w14:paraId="679BBE98" w14:textId="2FB4C3DF" w:rsidR="00632C52" w:rsidRDefault="00632C52" w:rsidP="00F025AC">
      <w:pPr>
        <w:pStyle w:val="CommentText"/>
      </w:pPr>
      <w:r>
        <w:rPr>
          <w:rStyle w:val="CommentReference"/>
        </w:rPr>
        <w:annotationRef/>
      </w:r>
      <w:r>
        <w:t xml:space="preserve">Could delete </w:t>
      </w:r>
    </w:p>
  </w:comment>
  <w:comment w:id="263" w:author="Nicholas M. Pajewski" w:date="2021-11-16T11:54:00Z" w:initials="NMP">
    <w:p w14:paraId="70CC784E" w14:textId="111F6252" w:rsidR="005305C8" w:rsidRDefault="005305C8" w:rsidP="00F025AC">
      <w:pPr>
        <w:pStyle w:val="CommentText"/>
      </w:pPr>
      <w:r>
        <w:rPr>
          <w:rStyle w:val="CommentReference"/>
        </w:rPr>
        <w:annotationRef/>
      </w:r>
      <w:r>
        <w:t>Mention frailty if we add it as an aim</w:t>
      </w:r>
    </w:p>
  </w:comment>
  <w:comment w:id="270" w:author="Nicholas M. Pajewski" w:date="2021-11-16T11:59:00Z" w:initials="NMP">
    <w:p w14:paraId="60378619" w14:textId="2B0D050A" w:rsidR="0098465B" w:rsidRDefault="0098465B" w:rsidP="00F025AC">
      <w:pPr>
        <w:pStyle w:val="CommentText"/>
      </w:pPr>
      <w:r>
        <w:rPr>
          <w:rStyle w:val="CommentReference"/>
        </w:rPr>
        <w:annotationRef/>
      </w:r>
      <w:r>
        <w:t xml:space="preserve">Might switch this to talk about validating </w:t>
      </w:r>
      <w:r w:rsidR="00C45BF3">
        <w:t>our definitions for identifying prevalent and incident HF</w:t>
      </w:r>
    </w:p>
  </w:comment>
  <w:comment w:id="272" w:author="Byron C Jaeger" w:date="2021-11-11T10:48:00Z" w:initials="BCJ">
    <w:p w14:paraId="6CFF1615" w14:textId="67A18724" w:rsidR="00090BF4" w:rsidRDefault="00090BF4" w:rsidP="00F025AC">
      <w:pPr>
        <w:pStyle w:val="CommentText"/>
      </w:pPr>
      <w:r>
        <w:rPr>
          <w:rStyle w:val="CommentReference"/>
        </w:rPr>
        <w:annotationRef/>
      </w:r>
      <w:r>
        <w:rPr>
          <w:noProof/>
        </w:rPr>
        <w:t>Is this correct?</w:t>
      </w:r>
    </w:p>
  </w:comment>
  <w:comment w:id="273" w:author="Nicholas M. Pajewski" w:date="2021-11-15T20:09:00Z" w:initials="NMP">
    <w:p w14:paraId="0E8258C8" w14:textId="1AE797A5" w:rsidR="00090BF4" w:rsidRDefault="00090BF4" w:rsidP="00F025AC">
      <w:pPr>
        <w:pStyle w:val="CommentText"/>
      </w:pPr>
      <w:r>
        <w:rPr>
          <w:rStyle w:val="CommentReference"/>
        </w:rPr>
        <w:annotationRef/>
      </w:r>
      <w:r>
        <w:t xml:space="preserve">We won’t have claims, just EHR data </w:t>
      </w:r>
    </w:p>
  </w:comment>
  <w:comment w:id="274" w:author="Nicholas M. Pajewski" w:date="2021-11-15T20:08:00Z" w:initials="NMP">
    <w:p w14:paraId="6D79B767" w14:textId="3E278E14" w:rsidR="00090BF4" w:rsidRDefault="00090BF4" w:rsidP="00F025AC">
      <w:pPr>
        <w:pStyle w:val="CommentText"/>
      </w:pPr>
      <w:r>
        <w:rPr>
          <w:rStyle w:val="CommentReference"/>
        </w:rPr>
        <w:annotationRef/>
      </w:r>
      <w:r>
        <w:t>Take out mention of claims</w:t>
      </w:r>
    </w:p>
  </w:comment>
  <w:comment w:id="275" w:author="Nicholas M. Pajewski" w:date="2021-11-15T20:17:00Z" w:initials="NMP">
    <w:p w14:paraId="688B5F90" w14:textId="1914C0C8" w:rsidR="00090BF4" w:rsidRDefault="00090BF4" w:rsidP="00F025AC">
      <w:pPr>
        <w:pStyle w:val="CommentText"/>
      </w:pPr>
      <w:r>
        <w:rPr>
          <w:rStyle w:val="CommentReference"/>
        </w:rPr>
        <w:annotationRef/>
      </w:r>
      <w:r>
        <w:t xml:space="preserve">DO we need any section that describes the investigative team? Or does that go in a different part of the application?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5B28C" w15:done="0"/>
  <w15:commentEx w15:paraId="7B4278F8" w15:done="0"/>
  <w15:commentEx w15:paraId="61889421" w15:done="0"/>
  <w15:commentEx w15:paraId="0699D83F" w15:done="0"/>
  <w15:commentEx w15:paraId="706AF81A" w15:done="0"/>
  <w15:commentEx w15:paraId="59D05AA5" w15:done="0"/>
  <w15:commentEx w15:paraId="372CD2B4" w15:done="0"/>
  <w15:commentEx w15:paraId="7DE688C3" w15:done="0"/>
  <w15:commentEx w15:paraId="417AF85C" w15:done="0"/>
  <w15:commentEx w15:paraId="5B5F6F63" w15:done="0"/>
  <w15:commentEx w15:paraId="6A56C790" w15:done="0"/>
  <w15:commentEx w15:paraId="235DFD59" w15:done="0"/>
  <w15:commentEx w15:paraId="0AF6C7DA" w15:done="0"/>
  <w15:commentEx w15:paraId="679BBE98" w15:done="0"/>
  <w15:commentEx w15:paraId="70CC784E" w15:done="0"/>
  <w15:commentEx w15:paraId="60378619" w15:done="0"/>
  <w15:commentEx w15:paraId="6CFF1615" w15:done="0"/>
  <w15:commentEx w15:paraId="0E8258C8" w15:done="0"/>
  <w15:commentEx w15:paraId="6D79B767" w15:done="0"/>
  <w15:commentEx w15:paraId="688B5F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040B" w16cex:dateUtc="2021-11-15T21:06:00Z"/>
  <w16cex:commentExtensible w16cex:durableId="253E306D" w16cex:dateUtc="2021-11-16T15:33:00Z"/>
  <w16cex:commentExtensible w16cex:durableId="253E306E" w16cex:dateUtc="2021-11-16T01:14:00Z"/>
  <w16cex:commentExtensible w16cex:durableId="253E306F" w16cex:dateUtc="2021-11-16T00:46:00Z"/>
  <w16cex:commentExtensible w16cex:durableId="253E3070" w16cex:dateUtc="2021-11-16T00:48:00Z"/>
  <w16cex:commentExtensible w16cex:durableId="2537647C" w16cex:dateUtc="2021-11-11T14:44:00Z"/>
  <w16cex:commentExtensible w16cex:durableId="253E3072" w16cex:dateUtc="2021-11-16T15:59:00Z"/>
  <w16cex:commentExtensible w16cex:durableId="253E3073" w16cex:dateUtc="2021-11-16T16:05:00Z"/>
  <w16cex:commentExtensible w16cex:durableId="253E3074" w16cex:dateUtc="2021-11-16T16:43:00Z"/>
  <w16cex:commentExtensible w16cex:durableId="253E3075" w16cex:dateUtc="2021-11-16T16:44:00Z"/>
  <w16cex:commentExtensible w16cex:durableId="253E3076" w16cex:dateUtc="2021-11-16T16:44:00Z"/>
  <w16cex:commentExtensible w16cex:durableId="253E3077" w16cex:dateUtc="2021-11-16T01:30:00Z"/>
  <w16cex:commentExtensible w16cex:durableId="253E3078" w16cex:dateUtc="2021-11-16T16:50:00Z"/>
  <w16cex:commentExtensible w16cex:durableId="253E3079" w16cex:dateUtc="2021-11-16T16:53:00Z"/>
  <w16cex:commentExtensible w16cex:durableId="253E307A" w16cex:dateUtc="2021-11-16T16:54:00Z"/>
  <w16cex:commentExtensible w16cex:durableId="253E307B" w16cex:dateUtc="2021-11-16T16:59:00Z"/>
  <w16cex:commentExtensible w16cex:durableId="25377379" w16cex:dateUtc="2021-11-11T15:48:00Z"/>
  <w16cex:commentExtensible w16cex:durableId="253E307D" w16cex:dateUtc="2021-11-16T01:09:00Z"/>
  <w16cex:commentExtensible w16cex:durableId="253E307E" w16cex:dateUtc="2021-11-16T01:08:00Z"/>
  <w16cex:commentExtensible w16cex:durableId="253E307F" w16cex:dateUtc="2021-11-16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5B28C" w16cid:durableId="253D040B"/>
  <w16cid:commentId w16cid:paraId="7B4278F8" w16cid:durableId="253E306D"/>
  <w16cid:commentId w16cid:paraId="61889421" w16cid:durableId="253E306E"/>
  <w16cid:commentId w16cid:paraId="0699D83F" w16cid:durableId="253E306F"/>
  <w16cid:commentId w16cid:paraId="706AF81A" w16cid:durableId="253E3070"/>
  <w16cid:commentId w16cid:paraId="59D05AA5" w16cid:durableId="2537647C"/>
  <w16cid:commentId w16cid:paraId="372CD2B4" w16cid:durableId="253E3072"/>
  <w16cid:commentId w16cid:paraId="7DE688C3" w16cid:durableId="253E3073"/>
  <w16cid:commentId w16cid:paraId="417AF85C" w16cid:durableId="253E3074"/>
  <w16cid:commentId w16cid:paraId="5B5F6F63" w16cid:durableId="253E3075"/>
  <w16cid:commentId w16cid:paraId="6A56C790" w16cid:durableId="253E3076"/>
  <w16cid:commentId w16cid:paraId="235DFD59" w16cid:durableId="253E3077"/>
  <w16cid:commentId w16cid:paraId="0AF6C7DA" w16cid:durableId="253E3078"/>
  <w16cid:commentId w16cid:paraId="679BBE98" w16cid:durableId="253E3079"/>
  <w16cid:commentId w16cid:paraId="70CC784E" w16cid:durableId="253E307A"/>
  <w16cid:commentId w16cid:paraId="60378619" w16cid:durableId="253E307B"/>
  <w16cid:commentId w16cid:paraId="6CFF1615" w16cid:durableId="25377379"/>
  <w16cid:commentId w16cid:paraId="0E8258C8" w16cid:durableId="253E307D"/>
  <w16cid:commentId w16cid:paraId="6D79B767" w16cid:durableId="253E307E"/>
  <w16cid:commentId w16cid:paraId="688B5F90" w16cid:durableId="253E3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FC77" w14:textId="77777777" w:rsidR="00A44D5B" w:rsidRDefault="00A44D5B" w:rsidP="005545B5">
      <w:pPr>
        <w:spacing w:after="0" w:line="240" w:lineRule="auto"/>
      </w:pPr>
      <w:r>
        <w:separator/>
      </w:r>
    </w:p>
  </w:endnote>
  <w:endnote w:type="continuationSeparator" w:id="0">
    <w:p w14:paraId="258075CD" w14:textId="77777777" w:rsidR="00A44D5B" w:rsidRDefault="00A44D5B" w:rsidP="005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D82E" w14:textId="77777777" w:rsidR="00A44D5B" w:rsidRDefault="00A44D5B" w:rsidP="005545B5">
      <w:pPr>
        <w:spacing w:after="0" w:line="240" w:lineRule="auto"/>
      </w:pPr>
      <w:r>
        <w:separator/>
      </w:r>
    </w:p>
  </w:footnote>
  <w:footnote w:type="continuationSeparator" w:id="0">
    <w:p w14:paraId="181E8BB9" w14:textId="77777777" w:rsidR="00A44D5B" w:rsidRDefault="00A44D5B" w:rsidP="0055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45403"/>
    <w:multiLevelType w:val="multilevel"/>
    <w:tmpl w:val="6A547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6782A"/>
    <w:multiLevelType w:val="hybridMultilevel"/>
    <w:tmpl w:val="79AAE604"/>
    <w:lvl w:ilvl="0" w:tplc="EAA20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54215"/>
    <w:multiLevelType w:val="hybridMultilevel"/>
    <w:tmpl w:val="30B8606A"/>
    <w:lvl w:ilvl="0" w:tplc="27265CC0">
      <w:start w:val="1"/>
      <w:numFmt w:val="decimal"/>
      <w:pStyle w:val="CommentText"/>
      <w:lvlText w:val="[PM%1] -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ED4951"/>
    <w:multiLevelType w:val="hybridMultilevel"/>
    <w:tmpl w:val="C026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207E9"/>
    <w:multiLevelType w:val="hybridMultilevel"/>
    <w:tmpl w:val="7C928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E44B5"/>
    <w:multiLevelType w:val="hybridMultilevel"/>
    <w:tmpl w:val="1F86A568"/>
    <w:lvl w:ilvl="0" w:tplc="21B81074">
      <w:start w:val="1"/>
      <w:numFmt w:val="decimal"/>
      <w:lvlText w:val="[PM%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D138A"/>
    <w:multiLevelType w:val="hybridMultilevel"/>
    <w:tmpl w:val="F2AC7124"/>
    <w:lvl w:ilvl="0" w:tplc="99DE3E2E">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0B7CC3"/>
    <w:multiLevelType w:val="hybridMultilevel"/>
    <w:tmpl w:val="B3EE477A"/>
    <w:lvl w:ilvl="0" w:tplc="98AC6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2B453A"/>
    <w:multiLevelType w:val="hybridMultilevel"/>
    <w:tmpl w:val="D102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9"/>
  </w:num>
  <w:num w:numId="5">
    <w:abstractNumId w:val="0"/>
  </w:num>
  <w:num w:numId="6">
    <w:abstractNumId w:val="1"/>
  </w:num>
  <w:num w:numId="7">
    <w:abstractNumId w:val="8"/>
  </w:num>
  <w:num w:numId="8">
    <w:abstractNumId w:val="2"/>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 Pajewski">
    <w15:presenceInfo w15:providerId="None" w15:userId="Nicholas M. Pajewski"/>
  </w15:person>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937CD"/>
    <w:rsid w:val="00004154"/>
    <w:rsid w:val="00010D66"/>
    <w:rsid w:val="00012C72"/>
    <w:rsid w:val="000147F8"/>
    <w:rsid w:val="00014C09"/>
    <w:rsid w:val="00020579"/>
    <w:rsid w:val="000302F6"/>
    <w:rsid w:val="00031C5B"/>
    <w:rsid w:val="00032463"/>
    <w:rsid w:val="00032A09"/>
    <w:rsid w:val="000368B2"/>
    <w:rsid w:val="00040B21"/>
    <w:rsid w:val="00042840"/>
    <w:rsid w:val="00047B28"/>
    <w:rsid w:val="000540B1"/>
    <w:rsid w:val="00054C6D"/>
    <w:rsid w:val="00057953"/>
    <w:rsid w:val="00057F6A"/>
    <w:rsid w:val="0006290F"/>
    <w:rsid w:val="000647A8"/>
    <w:rsid w:val="00065977"/>
    <w:rsid w:val="000665A2"/>
    <w:rsid w:val="00067863"/>
    <w:rsid w:val="0007035A"/>
    <w:rsid w:val="00076949"/>
    <w:rsid w:val="00077634"/>
    <w:rsid w:val="00080020"/>
    <w:rsid w:val="00083AAC"/>
    <w:rsid w:val="00090438"/>
    <w:rsid w:val="00090BF4"/>
    <w:rsid w:val="00096FF2"/>
    <w:rsid w:val="00097984"/>
    <w:rsid w:val="000A16CB"/>
    <w:rsid w:val="000A57EE"/>
    <w:rsid w:val="000C0B48"/>
    <w:rsid w:val="000C1559"/>
    <w:rsid w:val="000C3C1B"/>
    <w:rsid w:val="000C3D19"/>
    <w:rsid w:val="000C74DE"/>
    <w:rsid w:val="000C76F0"/>
    <w:rsid w:val="000D591C"/>
    <w:rsid w:val="000E0367"/>
    <w:rsid w:val="000E0638"/>
    <w:rsid w:val="000E0985"/>
    <w:rsid w:val="000E6E71"/>
    <w:rsid w:val="000F3810"/>
    <w:rsid w:val="000F3D11"/>
    <w:rsid w:val="001016F5"/>
    <w:rsid w:val="0010519F"/>
    <w:rsid w:val="001052B1"/>
    <w:rsid w:val="00111844"/>
    <w:rsid w:val="001121F8"/>
    <w:rsid w:val="00112C08"/>
    <w:rsid w:val="001137B9"/>
    <w:rsid w:val="001144CC"/>
    <w:rsid w:val="00114CA0"/>
    <w:rsid w:val="00126089"/>
    <w:rsid w:val="0012632C"/>
    <w:rsid w:val="00127137"/>
    <w:rsid w:val="00127549"/>
    <w:rsid w:val="00132915"/>
    <w:rsid w:val="00132D5D"/>
    <w:rsid w:val="00133AE9"/>
    <w:rsid w:val="00136786"/>
    <w:rsid w:val="00137ECA"/>
    <w:rsid w:val="001423A1"/>
    <w:rsid w:val="00144ED3"/>
    <w:rsid w:val="00146256"/>
    <w:rsid w:val="00147481"/>
    <w:rsid w:val="001531F4"/>
    <w:rsid w:val="00154C6D"/>
    <w:rsid w:val="001577E4"/>
    <w:rsid w:val="00157BC7"/>
    <w:rsid w:val="00161B37"/>
    <w:rsid w:val="00162807"/>
    <w:rsid w:val="001632D5"/>
    <w:rsid w:val="00164292"/>
    <w:rsid w:val="001666FA"/>
    <w:rsid w:val="00166D5C"/>
    <w:rsid w:val="00167E3B"/>
    <w:rsid w:val="00167FE1"/>
    <w:rsid w:val="001700AA"/>
    <w:rsid w:val="00172339"/>
    <w:rsid w:val="00175A12"/>
    <w:rsid w:val="001846D4"/>
    <w:rsid w:val="00190C1A"/>
    <w:rsid w:val="00192373"/>
    <w:rsid w:val="001A0B61"/>
    <w:rsid w:val="001A2EE7"/>
    <w:rsid w:val="001A38E8"/>
    <w:rsid w:val="001B16AB"/>
    <w:rsid w:val="001B306C"/>
    <w:rsid w:val="001C18BF"/>
    <w:rsid w:val="001D37FB"/>
    <w:rsid w:val="001D47F3"/>
    <w:rsid w:val="001D6367"/>
    <w:rsid w:val="001E1216"/>
    <w:rsid w:val="001F1187"/>
    <w:rsid w:val="001F1BD9"/>
    <w:rsid w:val="001F6D05"/>
    <w:rsid w:val="00206BAE"/>
    <w:rsid w:val="00207BE8"/>
    <w:rsid w:val="00207EC0"/>
    <w:rsid w:val="002101C7"/>
    <w:rsid w:val="00221C2D"/>
    <w:rsid w:val="002314B0"/>
    <w:rsid w:val="002346F7"/>
    <w:rsid w:val="00235834"/>
    <w:rsid w:val="00237B7D"/>
    <w:rsid w:val="00240530"/>
    <w:rsid w:val="0024547E"/>
    <w:rsid w:val="00245D5C"/>
    <w:rsid w:val="00255BD7"/>
    <w:rsid w:val="002572F6"/>
    <w:rsid w:val="00264E41"/>
    <w:rsid w:val="00265421"/>
    <w:rsid w:val="00265F29"/>
    <w:rsid w:val="002737CB"/>
    <w:rsid w:val="00273AC0"/>
    <w:rsid w:val="002748C1"/>
    <w:rsid w:val="002770B4"/>
    <w:rsid w:val="00277BFF"/>
    <w:rsid w:val="00283A58"/>
    <w:rsid w:val="00284B2A"/>
    <w:rsid w:val="0029026A"/>
    <w:rsid w:val="002919CA"/>
    <w:rsid w:val="00291E59"/>
    <w:rsid w:val="002934A1"/>
    <w:rsid w:val="002977E3"/>
    <w:rsid w:val="002A4247"/>
    <w:rsid w:val="002A5460"/>
    <w:rsid w:val="002A6953"/>
    <w:rsid w:val="002B63F6"/>
    <w:rsid w:val="002B6586"/>
    <w:rsid w:val="002C08CD"/>
    <w:rsid w:val="002C2695"/>
    <w:rsid w:val="002C4763"/>
    <w:rsid w:val="002C5270"/>
    <w:rsid w:val="002C70C8"/>
    <w:rsid w:val="002D02B1"/>
    <w:rsid w:val="002D7C07"/>
    <w:rsid w:val="002E04C7"/>
    <w:rsid w:val="002E5D0E"/>
    <w:rsid w:val="002E7251"/>
    <w:rsid w:val="002F36FB"/>
    <w:rsid w:val="0030583D"/>
    <w:rsid w:val="00310DC1"/>
    <w:rsid w:val="00316025"/>
    <w:rsid w:val="0031799F"/>
    <w:rsid w:val="00323C4E"/>
    <w:rsid w:val="00324202"/>
    <w:rsid w:val="003329C0"/>
    <w:rsid w:val="0033377F"/>
    <w:rsid w:val="00333850"/>
    <w:rsid w:val="003432EE"/>
    <w:rsid w:val="003457EE"/>
    <w:rsid w:val="00346786"/>
    <w:rsid w:val="00351843"/>
    <w:rsid w:val="0036088F"/>
    <w:rsid w:val="003609F9"/>
    <w:rsid w:val="003651FD"/>
    <w:rsid w:val="00372747"/>
    <w:rsid w:val="00373D78"/>
    <w:rsid w:val="003749A8"/>
    <w:rsid w:val="003769F2"/>
    <w:rsid w:val="00377E41"/>
    <w:rsid w:val="0038271A"/>
    <w:rsid w:val="00382C4F"/>
    <w:rsid w:val="003A518B"/>
    <w:rsid w:val="003B600F"/>
    <w:rsid w:val="003B6BE6"/>
    <w:rsid w:val="003C6B91"/>
    <w:rsid w:val="003C6B95"/>
    <w:rsid w:val="003D0DC3"/>
    <w:rsid w:val="003D57D6"/>
    <w:rsid w:val="003E75E2"/>
    <w:rsid w:val="003F0042"/>
    <w:rsid w:val="003F2F34"/>
    <w:rsid w:val="003F6C4F"/>
    <w:rsid w:val="00400E78"/>
    <w:rsid w:val="00404D12"/>
    <w:rsid w:val="00405D1A"/>
    <w:rsid w:val="00406A87"/>
    <w:rsid w:val="00411738"/>
    <w:rsid w:val="00411D3C"/>
    <w:rsid w:val="00413443"/>
    <w:rsid w:val="00420795"/>
    <w:rsid w:val="00423B59"/>
    <w:rsid w:val="00427924"/>
    <w:rsid w:val="00430D2A"/>
    <w:rsid w:val="00446396"/>
    <w:rsid w:val="00447A74"/>
    <w:rsid w:val="004500FA"/>
    <w:rsid w:val="00454406"/>
    <w:rsid w:val="0046035F"/>
    <w:rsid w:val="0046043E"/>
    <w:rsid w:val="0046108B"/>
    <w:rsid w:val="00465623"/>
    <w:rsid w:val="00467CAC"/>
    <w:rsid w:val="0047537B"/>
    <w:rsid w:val="00475FF5"/>
    <w:rsid w:val="00481453"/>
    <w:rsid w:val="00485174"/>
    <w:rsid w:val="0048646E"/>
    <w:rsid w:val="0048650F"/>
    <w:rsid w:val="00490482"/>
    <w:rsid w:val="00490B41"/>
    <w:rsid w:val="00492328"/>
    <w:rsid w:val="00493F88"/>
    <w:rsid w:val="00496407"/>
    <w:rsid w:val="004968EA"/>
    <w:rsid w:val="00497497"/>
    <w:rsid w:val="00497C1E"/>
    <w:rsid w:val="004A395A"/>
    <w:rsid w:val="004A77E4"/>
    <w:rsid w:val="004B0BAB"/>
    <w:rsid w:val="004B44C8"/>
    <w:rsid w:val="004B48F0"/>
    <w:rsid w:val="004B4FCC"/>
    <w:rsid w:val="004B6A0E"/>
    <w:rsid w:val="004C088A"/>
    <w:rsid w:val="004C08D9"/>
    <w:rsid w:val="004C0BFC"/>
    <w:rsid w:val="004C1A1D"/>
    <w:rsid w:val="004C7E0C"/>
    <w:rsid w:val="004D723E"/>
    <w:rsid w:val="004E0D7B"/>
    <w:rsid w:val="004F67AB"/>
    <w:rsid w:val="0052429D"/>
    <w:rsid w:val="00526769"/>
    <w:rsid w:val="005305C8"/>
    <w:rsid w:val="005312DA"/>
    <w:rsid w:val="005343C8"/>
    <w:rsid w:val="00540E69"/>
    <w:rsid w:val="005446AB"/>
    <w:rsid w:val="005474FF"/>
    <w:rsid w:val="00547629"/>
    <w:rsid w:val="00550BB4"/>
    <w:rsid w:val="005521AE"/>
    <w:rsid w:val="005545B5"/>
    <w:rsid w:val="005562C5"/>
    <w:rsid w:val="00561870"/>
    <w:rsid w:val="005650C6"/>
    <w:rsid w:val="00565173"/>
    <w:rsid w:val="00565728"/>
    <w:rsid w:val="00571629"/>
    <w:rsid w:val="00572E41"/>
    <w:rsid w:val="00582008"/>
    <w:rsid w:val="00584DA7"/>
    <w:rsid w:val="00587F14"/>
    <w:rsid w:val="00593476"/>
    <w:rsid w:val="00594DE1"/>
    <w:rsid w:val="0059593D"/>
    <w:rsid w:val="005963CE"/>
    <w:rsid w:val="005971FD"/>
    <w:rsid w:val="00597283"/>
    <w:rsid w:val="005A0158"/>
    <w:rsid w:val="005A29A9"/>
    <w:rsid w:val="005A4457"/>
    <w:rsid w:val="005A6EF5"/>
    <w:rsid w:val="005B0B02"/>
    <w:rsid w:val="005B2616"/>
    <w:rsid w:val="005B28B6"/>
    <w:rsid w:val="005B408D"/>
    <w:rsid w:val="005B5C28"/>
    <w:rsid w:val="005B5D01"/>
    <w:rsid w:val="005C4876"/>
    <w:rsid w:val="005C7B4B"/>
    <w:rsid w:val="005D04D7"/>
    <w:rsid w:val="005E1020"/>
    <w:rsid w:val="005E2DFC"/>
    <w:rsid w:val="005E604F"/>
    <w:rsid w:val="005F0D86"/>
    <w:rsid w:val="00605184"/>
    <w:rsid w:val="00607B7B"/>
    <w:rsid w:val="00612ED8"/>
    <w:rsid w:val="00614EF0"/>
    <w:rsid w:val="00620481"/>
    <w:rsid w:val="00625227"/>
    <w:rsid w:val="006257F3"/>
    <w:rsid w:val="00630ADD"/>
    <w:rsid w:val="00631231"/>
    <w:rsid w:val="00631B8C"/>
    <w:rsid w:val="00632C52"/>
    <w:rsid w:val="00642C69"/>
    <w:rsid w:val="00646086"/>
    <w:rsid w:val="006463B3"/>
    <w:rsid w:val="00652721"/>
    <w:rsid w:val="0066159E"/>
    <w:rsid w:val="00661FDD"/>
    <w:rsid w:val="0066240F"/>
    <w:rsid w:val="00663675"/>
    <w:rsid w:val="0066652E"/>
    <w:rsid w:val="00670644"/>
    <w:rsid w:val="00670BE5"/>
    <w:rsid w:val="00682248"/>
    <w:rsid w:val="006837F2"/>
    <w:rsid w:val="00685335"/>
    <w:rsid w:val="006870BA"/>
    <w:rsid w:val="006877BD"/>
    <w:rsid w:val="006A5C06"/>
    <w:rsid w:val="006A6A09"/>
    <w:rsid w:val="006B4210"/>
    <w:rsid w:val="006B5574"/>
    <w:rsid w:val="006B7A17"/>
    <w:rsid w:val="006C188F"/>
    <w:rsid w:val="006C2990"/>
    <w:rsid w:val="006C2D18"/>
    <w:rsid w:val="006C454C"/>
    <w:rsid w:val="006D05CD"/>
    <w:rsid w:val="006D151C"/>
    <w:rsid w:val="006D358A"/>
    <w:rsid w:val="006D525A"/>
    <w:rsid w:val="006D63C0"/>
    <w:rsid w:val="006D72E2"/>
    <w:rsid w:val="006E652D"/>
    <w:rsid w:val="006E75CC"/>
    <w:rsid w:val="006E7DEC"/>
    <w:rsid w:val="006F0C78"/>
    <w:rsid w:val="006F3713"/>
    <w:rsid w:val="006F3965"/>
    <w:rsid w:val="00701332"/>
    <w:rsid w:val="00713B26"/>
    <w:rsid w:val="00717607"/>
    <w:rsid w:val="00720D07"/>
    <w:rsid w:val="00725237"/>
    <w:rsid w:val="00725FEE"/>
    <w:rsid w:val="00726C8E"/>
    <w:rsid w:val="00731ED5"/>
    <w:rsid w:val="007330BF"/>
    <w:rsid w:val="007352D7"/>
    <w:rsid w:val="00740D59"/>
    <w:rsid w:val="00753481"/>
    <w:rsid w:val="007610EA"/>
    <w:rsid w:val="00763338"/>
    <w:rsid w:val="00763C1D"/>
    <w:rsid w:val="00775345"/>
    <w:rsid w:val="00775A9B"/>
    <w:rsid w:val="0078681B"/>
    <w:rsid w:val="00786C18"/>
    <w:rsid w:val="007904FA"/>
    <w:rsid w:val="0079256E"/>
    <w:rsid w:val="007A210C"/>
    <w:rsid w:val="007B494B"/>
    <w:rsid w:val="007B61CA"/>
    <w:rsid w:val="007B75B5"/>
    <w:rsid w:val="007B794A"/>
    <w:rsid w:val="007C3A43"/>
    <w:rsid w:val="007C3B52"/>
    <w:rsid w:val="007C6DE4"/>
    <w:rsid w:val="007D5D61"/>
    <w:rsid w:val="007D5E37"/>
    <w:rsid w:val="007E4F96"/>
    <w:rsid w:val="007E584C"/>
    <w:rsid w:val="007E5E66"/>
    <w:rsid w:val="007F11AD"/>
    <w:rsid w:val="007F2BD9"/>
    <w:rsid w:val="007F4BC0"/>
    <w:rsid w:val="007F7D5D"/>
    <w:rsid w:val="0080002F"/>
    <w:rsid w:val="00801224"/>
    <w:rsid w:val="00804B74"/>
    <w:rsid w:val="0080721B"/>
    <w:rsid w:val="008114BF"/>
    <w:rsid w:val="00816E2C"/>
    <w:rsid w:val="00817499"/>
    <w:rsid w:val="008249EB"/>
    <w:rsid w:val="00827C53"/>
    <w:rsid w:val="008316CD"/>
    <w:rsid w:val="00831BC4"/>
    <w:rsid w:val="00832851"/>
    <w:rsid w:val="00842601"/>
    <w:rsid w:val="00866AC3"/>
    <w:rsid w:val="0087155D"/>
    <w:rsid w:val="008715F9"/>
    <w:rsid w:val="00874E09"/>
    <w:rsid w:val="008826BF"/>
    <w:rsid w:val="00882ABD"/>
    <w:rsid w:val="00890CB3"/>
    <w:rsid w:val="0089262C"/>
    <w:rsid w:val="0089524A"/>
    <w:rsid w:val="00895308"/>
    <w:rsid w:val="008A238C"/>
    <w:rsid w:val="008A3D0E"/>
    <w:rsid w:val="008A3D4D"/>
    <w:rsid w:val="008B1151"/>
    <w:rsid w:val="008B3636"/>
    <w:rsid w:val="008B3E99"/>
    <w:rsid w:val="008C3167"/>
    <w:rsid w:val="008C5CC7"/>
    <w:rsid w:val="008C669B"/>
    <w:rsid w:val="008D04C2"/>
    <w:rsid w:val="008D0D02"/>
    <w:rsid w:val="008D3497"/>
    <w:rsid w:val="008D4A6E"/>
    <w:rsid w:val="008E1EDB"/>
    <w:rsid w:val="009000AC"/>
    <w:rsid w:val="00902DF7"/>
    <w:rsid w:val="00904424"/>
    <w:rsid w:val="0090485A"/>
    <w:rsid w:val="00905E1E"/>
    <w:rsid w:val="00911E53"/>
    <w:rsid w:val="0092579E"/>
    <w:rsid w:val="00930BEE"/>
    <w:rsid w:val="00936BA7"/>
    <w:rsid w:val="00937333"/>
    <w:rsid w:val="009427C4"/>
    <w:rsid w:val="00943DBB"/>
    <w:rsid w:val="00945024"/>
    <w:rsid w:val="00947F64"/>
    <w:rsid w:val="00953770"/>
    <w:rsid w:val="0095780B"/>
    <w:rsid w:val="00963225"/>
    <w:rsid w:val="00973858"/>
    <w:rsid w:val="00980250"/>
    <w:rsid w:val="00981319"/>
    <w:rsid w:val="00982467"/>
    <w:rsid w:val="00983132"/>
    <w:rsid w:val="00983786"/>
    <w:rsid w:val="0098465B"/>
    <w:rsid w:val="00984D9F"/>
    <w:rsid w:val="0099188D"/>
    <w:rsid w:val="009957ED"/>
    <w:rsid w:val="00997E57"/>
    <w:rsid w:val="009A07DC"/>
    <w:rsid w:val="009B37F7"/>
    <w:rsid w:val="009B51F9"/>
    <w:rsid w:val="009B5CA7"/>
    <w:rsid w:val="009B615F"/>
    <w:rsid w:val="009B7E9E"/>
    <w:rsid w:val="009C0852"/>
    <w:rsid w:val="009C162C"/>
    <w:rsid w:val="009C37FE"/>
    <w:rsid w:val="009C3D4C"/>
    <w:rsid w:val="009C528B"/>
    <w:rsid w:val="009D17F0"/>
    <w:rsid w:val="009E00C6"/>
    <w:rsid w:val="009E4BB7"/>
    <w:rsid w:val="009E6E70"/>
    <w:rsid w:val="009E7C5F"/>
    <w:rsid w:val="009F5193"/>
    <w:rsid w:val="009F556D"/>
    <w:rsid w:val="00A06E6C"/>
    <w:rsid w:val="00A10DE9"/>
    <w:rsid w:val="00A13D87"/>
    <w:rsid w:val="00A15236"/>
    <w:rsid w:val="00A154EB"/>
    <w:rsid w:val="00A16D69"/>
    <w:rsid w:val="00A16FAB"/>
    <w:rsid w:val="00A21241"/>
    <w:rsid w:val="00A25524"/>
    <w:rsid w:val="00A25754"/>
    <w:rsid w:val="00A27A92"/>
    <w:rsid w:val="00A34D6D"/>
    <w:rsid w:val="00A40673"/>
    <w:rsid w:val="00A4136F"/>
    <w:rsid w:val="00A44D5B"/>
    <w:rsid w:val="00A46258"/>
    <w:rsid w:val="00A46F73"/>
    <w:rsid w:val="00A47756"/>
    <w:rsid w:val="00A50212"/>
    <w:rsid w:val="00A566E7"/>
    <w:rsid w:val="00A577A5"/>
    <w:rsid w:val="00A61E65"/>
    <w:rsid w:val="00A62265"/>
    <w:rsid w:val="00A63D51"/>
    <w:rsid w:val="00A65D84"/>
    <w:rsid w:val="00A669D8"/>
    <w:rsid w:val="00A70041"/>
    <w:rsid w:val="00A71509"/>
    <w:rsid w:val="00A716FB"/>
    <w:rsid w:val="00A71D58"/>
    <w:rsid w:val="00A722A6"/>
    <w:rsid w:val="00A73022"/>
    <w:rsid w:val="00A75C7E"/>
    <w:rsid w:val="00A83EEB"/>
    <w:rsid w:val="00A84F67"/>
    <w:rsid w:val="00A86343"/>
    <w:rsid w:val="00A91A71"/>
    <w:rsid w:val="00A928D6"/>
    <w:rsid w:val="00A97468"/>
    <w:rsid w:val="00AA0FB4"/>
    <w:rsid w:val="00AA4994"/>
    <w:rsid w:val="00AA653C"/>
    <w:rsid w:val="00AA7B7C"/>
    <w:rsid w:val="00AB35AB"/>
    <w:rsid w:val="00AB5DDC"/>
    <w:rsid w:val="00AB7F5A"/>
    <w:rsid w:val="00AC09B8"/>
    <w:rsid w:val="00AC11DF"/>
    <w:rsid w:val="00AC2285"/>
    <w:rsid w:val="00AC3D6B"/>
    <w:rsid w:val="00AC44D1"/>
    <w:rsid w:val="00AC4A84"/>
    <w:rsid w:val="00AC59D5"/>
    <w:rsid w:val="00AC5FF4"/>
    <w:rsid w:val="00AC7103"/>
    <w:rsid w:val="00AD03D9"/>
    <w:rsid w:val="00AD7CFB"/>
    <w:rsid w:val="00AD7F1E"/>
    <w:rsid w:val="00AE0242"/>
    <w:rsid w:val="00AE0D98"/>
    <w:rsid w:val="00AE404A"/>
    <w:rsid w:val="00AE4564"/>
    <w:rsid w:val="00AE7B02"/>
    <w:rsid w:val="00B01729"/>
    <w:rsid w:val="00B103D6"/>
    <w:rsid w:val="00B12411"/>
    <w:rsid w:val="00B1379E"/>
    <w:rsid w:val="00B14DDF"/>
    <w:rsid w:val="00B16C3E"/>
    <w:rsid w:val="00B27975"/>
    <w:rsid w:val="00B27C3E"/>
    <w:rsid w:val="00B30937"/>
    <w:rsid w:val="00B3374D"/>
    <w:rsid w:val="00B43178"/>
    <w:rsid w:val="00B469BB"/>
    <w:rsid w:val="00B473C4"/>
    <w:rsid w:val="00B52648"/>
    <w:rsid w:val="00B53986"/>
    <w:rsid w:val="00B5497B"/>
    <w:rsid w:val="00B5593B"/>
    <w:rsid w:val="00B62710"/>
    <w:rsid w:val="00B6576D"/>
    <w:rsid w:val="00B66833"/>
    <w:rsid w:val="00B67B98"/>
    <w:rsid w:val="00B74E9B"/>
    <w:rsid w:val="00B76C46"/>
    <w:rsid w:val="00B81317"/>
    <w:rsid w:val="00B84504"/>
    <w:rsid w:val="00B84D30"/>
    <w:rsid w:val="00B8579A"/>
    <w:rsid w:val="00B85CC6"/>
    <w:rsid w:val="00B85E9A"/>
    <w:rsid w:val="00B958F3"/>
    <w:rsid w:val="00B96674"/>
    <w:rsid w:val="00BA3950"/>
    <w:rsid w:val="00BA7914"/>
    <w:rsid w:val="00BB25CD"/>
    <w:rsid w:val="00BB27F9"/>
    <w:rsid w:val="00BB41BD"/>
    <w:rsid w:val="00BB4334"/>
    <w:rsid w:val="00BB4A4F"/>
    <w:rsid w:val="00BB5865"/>
    <w:rsid w:val="00BB61EA"/>
    <w:rsid w:val="00BC593D"/>
    <w:rsid w:val="00BC5EF7"/>
    <w:rsid w:val="00BD72ED"/>
    <w:rsid w:val="00BE268F"/>
    <w:rsid w:val="00BE3D80"/>
    <w:rsid w:val="00BE4EA5"/>
    <w:rsid w:val="00BE523D"/>
    <w:rsid w:val="00BE5668"/>
    <w:rsid w:val="00BF07E3"/>
    <w:rsid w:val="00BF088E"/>
    <w:rsid w:val="00BF54B4"/>
    <w:rsid w:val="00C00CF1"/>
    <w:rsid w:val="00C04E9B"/>
    <w:rsid w:val="00C072DE"/>
    <w:rsid w:val="00C075FD"/>
    <w:rsid w:val="00C17EF0"/>
    <w:rsid w:val="00C203F2"/>
    <w:rsid w:val="00C224E8"/>
    <w:rsid w:val="00C27918"/>
    <w:rsid w:val="00C27A61"/>
    <w:rsid w:val="00C31B91"/>
    <w:rsid w:val="00C34601"/>
    <w:rsid w:val="00C41E2B"/>
    <w:rsid w:val="00C455F0"/>
    <w:rsid w:val="00C45BF3"/>
    <w:rsid w:val="00C46815"/>
    <w:rsid w:val="00C47213"/>
    <w:rsid w:val="00C47CDC"/>
    <w:rsid w:val="00C53DF8"/>
    <w:rsid w:val="00C6128A"/>
    <w:rsid w:val="00C63195"/>
    <w:rsid w:val="00C64659"/>
    <w:rsid w:val="00C666D1"/>
    <w:rsid w:val="00C70364"/>
    <w:rsid w:val="00C7224C"/>
    <w:rsid w:val="00C734EC"/>
    <w:rsid w:val="00C749DD"/>
    <w:rsid w:val="00C824AF"/>
    <w:rsid w:val="00C86422"/>
    <w:rsid w:val="00C86729"/>
    <w:rsid w:val="00C86AE2"/>
    <w:rsid w:val="00C878B6"/>
    <w:rsid w:val="00C9213B"/>
    <w:rsid w:val="00C95898"/>
    <w:rsid w:val="00CA06ED"/>
    <w:rsid w:val="00CA233C"/>
    <w:rsid w:val="00CB0BB4"/>
    <w:rsid w:val="00CC0654"/>
    <w:rsid w:val="00CC0B5D"/>
    <w:rsid w:val="00CC2B45"/>
    <w:rsid w:val="00CC44B0"/>
    <w:rsid w:val="00CD0A82"/>
    <w:rsid w:val="00CD140B"/>
    <w:rsid w:val="00CD313C"/>
    <w:rsid w:val="00CD5690"/>
    <w:rsid w:val="00CD5B63"/>
    <w:rsid w:val="00CD6857"/>
    <w:rsid w:val="00CE6F02"/>
    <w:rsid w:val="00CF23B1"/>
    <w:rsid w:val="00CF3507"/>
    <w:rsid w:val="00CF40C4"/>
    <w:rsid w:val="00CF78E1"/>
    <w:rsid w:val="00D0023D"/>
    <w:rsid w:val="00D04D03"/>
    <w:rsid w:val="00D0515C"/>
    <w:rsid w:val="00D16EC8"/>
    <w:rsid w:val="00D175C8"/>
    <w:rsid w:val="00D2008D"/>
    <w:rsid w:val="00D22113"/>
    <w:rsid w:val="00D24AF6"/>
    <w:rsid w:val="00D25AD5"/>
    <w:rsid w:val="00D35C44"/>
    <w:rsid w:val="00D36088"/>
    <w:rsid w:val="00D42B33"/>
    <w:rsid w:val="00D42CA1"/>
    <w:rsid w:val="00D42D48"/>
    <w:rsid w:val="00D52A74"/>
    <w:rsid w:val="00D55025"/>
    <w:rsid w:val="00D62F5B"/>
    <w:rsid w:val="00D6423A"/>
    <w:rsid w:val="00D64584"/>
    <w:rsid w:val="00D648D6"/>
    <w:rsid w:val="00D67D62"/>
    <w:rsid w:val="00D83F7B"/>
    <w:rsid w:val="00D91AF9"/>
    <w:rsid w:val="00D92BF7"/>
    <w:rsid w:val="00D92ED1"/>
    <w:rsid w:val="00D951D7"/>
    <w:rsid w:val="00DA0EFD"/>
    <w:rsid w:val="00DA1477"/>
    <w:rsid w:val="00DA2A46"/>
    <w:rsid w:val="00DA3459"/>
    <w:rsid w:val="00DA481B"/>
    <w:rsid w:val="00DA6311"/>
    <w:rsid w:val="00DA64F0"/>
    <w:rsid w:val="00DB0778"/>
    <w:rsid w:val="00DB0D95"/>
    <w:rsid w:val="00DB506E"/>
    <w:rsid w:val="00DB600B"/>
    <w:rsid w:val="00DC25B9"/>
    <w:rsid w:val="00DC317F"/>
    <w:rsid w:val="00DC6663"/>
    <w:rsid w:val="00DD2C3F"/>
    <w:rsid w:val="00DD3B95"/>
    <w:rsid w:val="00DE1420"/>
    <w:rsid w:val="00DE2DE5"/>
    <w:rsid w:val="00DE4EF6"/>
    <w:rsid w:val="00DE51D4"/>
    <w:rsid w:val="00DE702D"/>
    <w:rsid w:val="00DF02DD"/>
    <w:rsid w:val="00DF1856"/>
    <w:rsid w:val="00DF1C94"/>
    <w:rsid w:val="00DF4688"/>
    <w:rsid w:val="00DF4E8C"/>
    <w:rsid w:val="00DF5D19"/>
    <w:rsid w:val="00E04407"/>
    <w:rsid w:val="00E047FA"/>
    <w:rsid w:val="00E04EBE"/>
    <w:rsid w:val="00E1699B"/>
    <w:rsid w:val="00E17FA5"/>
    <w:rsid w:val="00E21C52"/>
    <w:rsid w:val="00E2315C"/>
    <w:rsid w:val="00E24026"/>
    <w:rsid w:val="00E33983"/>
    <w:rsid w:val="00E33B44"/>
    <w:rsid w:val="00E377B2"/>
    <w:rsid w:val="00E37F4E"/>
    <w:rsid w:val="00E469C3"/>
    <w:rsid w:val="00E476BD"/>
    <w:rsid w:val="00E562E5"/>
    <w:rsid w:val="00E57F42"/>
    <w:rsid w:val="00E616F0"/>
    <w:rsid w:val="00E62F46"/>
    <w:rsid w:val="00E66C1C"/>
    <w:rsid w:val="00E67155"/>
    <w:rsid w:val="00E702CB"/>
    <w:rsid w:val="00E77805"/>
    <w:rsid w:val="00E80448"/>
    <w:rsid w:val="00E82858"/>
    <w:rsid w:val="00E87475"/>
    <w:rsid w:val="00E8763E"/>
    <w:rsid w:val="00E91881"/>
    <w:rsid w:val="00E92126"/>
    <w:rsid w:val="00E9363B"/>
    <w:rsid w:val="00E937CD"/>
    <w:rsid w:val="00E949C6"/>
    <w:rsid w:val="00E964E4"/>
    <w:rsid w:val="00E97460"/>
    <w:rsid w:val="00EA055F"/>
    <w:rsid w:val="00EA58CB"/>
    <w:rsid w:val="00EA7E3D"/>
    <w:rsid w:val="00EB573F"/>
    <w:rsid w:val="00EC21C4"/>
    <w:rsid w:val="00ED2953"/>
    <w:rsid w:val="00EE3EB6"/>
    <w:rsid w:val="00EE6588"/>
    <w:rsid w:val="00EE6910"/>
    <w:rsid w:val="00EF33BE"/>
    <w:rsid w:val="00EF64A6"/>
    <w:rsid w:val="00F0205F"/>
    <w:rsid w:val="00F025AC"/>
    <w:rsid w:val="00F0291B"/>
    <w:rsid w:val="00F0633B"/>
    <w:rsid w:val="00F069E5"/>
    <w:rsid w:val="00F07B0E"/>
    <w:rsid w:val="00F10777"/>
    <w:rsid w:val="00F10942"/>
    <w:rsid w:val="00F13264"/>
    <w:rsid w:val="00F147AD"/>
    <w:rsid w:val="00F154A5"/>
    <w:rsid w:val="00F165C1"/>
    <w:rsid w:val="00F22E80"/>
    <w:rsid w:val="00F24350"/>
    <w:rsid w:val="00F24396"/>
    <w:rsid w:val="00F26B1B"/>
    <w:rsid w:val="00F328B9"/>
    <w:rsid w:val="00F3299F"/>
    <w:rsid w:val="00F349E0"/>
    <w:rsid w:val="00F35FDC"/>
    <w:rsid w:val="00F41266"/>
    <w:rsid w:val="00F416A8"/>
    <w:rsid w:val="00F41AF1"/>
    <w:rsid w:val="00F44E63"/>
    <w:rsid w:val="00F45FAC"/>
    <w:rsid w:val="00F462C5"/>
    <w:rsid w:val="00F47668"/>
    <w:rsid w:val="00F50EA2"/>
    <w:rsid w:val="00F528DC"/>
    <w:rsid w:val="00F573AE"/>
    <w:rsid w:val="00F60BAA"/>
    <w:rsid w:val="00F6337E"/>
    <w:rsid w:val="00F641FA"/>
    <w:rsid w:val="00F7522E"/>
    <w:rsid w:val="00F753AA"/>
    <w:rsid w:val="00F81A4B"/>
    <w:rsid w:val="00F8621C"/>
    <w:rsid w:val="00F86C35"/>
    <w:rsid w:val="00F90553"/>
    <w:rsid w:val="00FA00C0"/>
    <w:rsid w:val="00FA115F"/>
    <w:rsid w:val="00FA1699"/>
    <w:rsid w:val="00FA1B60"/>
    <w:rsid w:val="00FA3AA4"/>
    <w:rsid w:val="00FA6D9C"/>
    <w:rsid w:val="00FA6F64"/>
    <w:rsid w:val="00FB0403"/>
    <w:rsid w:val="00FB1549"/>
    <w:rsid w:val="00FB3E57"/>
    <w:rsid w:val="00FC19E4"/>
    <w:rsid w:val="00FC54F9"/>
    <w:rsid w:val="00FC710E"/>
    <w:rsid w:val="00FD1681"/>
    <w:rsid w:val="00FD1948"/>
    <w:rsid w:val="00FD1A97"/>
    <w:rsid w:val="00FD6138"/>
    <w:rsid w:val="00FD69D3"/>
    <w:rsid w:val="00FE5260"/>
    <w:rsid w:val="00FE64A2"/>
    <w:rsid w:val="00FF1E4E"/>
    <w:rsid w:val="00FF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6C5A5"/>
  <w15:docId w15:val="{CEFF2FD2-3AF1-48BC-A5B9-7E0D555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rsid w:val="00F025AC"/>
    <w:pPr>
      <w:numPr>
        <w:numId w:val="2"/>
      </w:numPr>
      <w:pBdr>
        <w:top w:val="single" w:sz="4" w:space="1" w:color="auto"/>
        <w:left w:val="single" w:sz="4" w:space="4" w:color="auto"/>
        <w:bottom w:val="single" w:sz="4" w:space="1" w:color="auto"/>
        <w:right w:val="single" w:sz="4" w:space="4" w:color="auto"/>
      </w:pBdr>
      <w:spacing w:after="0" w:line="240" w:lineRule="auto"/>
      <w:ind w:right="360"/>
    </w:pPr>
    <w:rPr>
      <w:sz w:val="24"/>
      <w:szCs w:val="24"/>
    </w:rPr>
  </w:style>
  <w:style w:type="character" w:customStyle="1" w:styleId="CommentTextChar">
    <w:name w:val="Comment Text Char"/>
    <w:link w:val="CommentText"/>
    <w:uiPriority w:val="99"/>
    <w:rsid w:val="00F025AC"/>
    <w:rPr>
      <w:sz w:val="24"/>
      <w:szCs w:val="24"/>
    </w:rPr>
  </w:style>
  <w:style w:type="paragraph" w:styleId="ListParagraph">
    <w:name w:val="List Paragraph"/>
    <w:basedOn w:val="Normal"/>
    <w:uiPriority w:val="34"/>
    <w:qFormat/>
    <w:rsid w:val="00E937CD"/>
    <w:pPr>
      <w:ind w:left="720"/>
      <w:contextualSpacing/>
    </w:pPr>
  </w:style>
  <w:style w:type="paragraph" w:customStyle="1" w:styleId="CM19">
    <w:name w:val="CM19"/>
    <w:basedOn w:val="Normal"/>
    <w:next w:val="Normal"/>
    <w:rsid w:val="00911E53"/>
    <w:pPr>
      <w:widowControl w:val="0"/>
      <w:autoSpaceDE w:val="0"/>
      <w:autoSpaceDN w:val="0"/>
      <w:adjustRightInd w:val="0"/>
      <w:spacing w:after="250" w:line="240" w:lineRule="auto"/>
    </w:pPr>
    <w:rPr>
      <w:rFonts w:ascii="Arial" w:eastAsia="Times New Roman" w:hAnsi="Arial"/>
      <w:sz w:val="24"/>
      <w:szCs w:val="24"/>
    </w:rPr>
  </w:style>
  <w:style w:type="paragraph" w:styleId="BalloonText">
    <w:name w:val="Balloon Text"/>
    <w:basedOn w:val="Normal"/>
    <w:link w:val="BalloonTextChar"/>
    <w:uiPriority w:val="99"/>
    <w:semiHidden/>
    <w:unhideWhenUsed/>
    <w:rsid w:val="00F165C1"/>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F165C1"/>
    <w:rPr>
      <w:rFonts w:ascii="Times New Roman" w:hAnsi="Times New Roman" w:cs="Times New Roman"/>
      <w:sz w:val="18"/>
      <w:szCs w:val="18"/>
    </w:rPr>
  </w:style>
  <w:style w:type="paragraph" w:styleId="NormalWeb">
    <w:name w:val="Normal (Web)"/>
    <w:basedOn w:val="Normal"/>
    <w:uiPriority w:val="99"/>
    <w:semiHidden/>
    <w:unhideWhenUsed/>
    <w:rsid w:val="00096FF2"/>
    <w:pPr>
      <w:spacing w:before="100" w:beforeAutospacing="1" w:after="100" w:afterAutospacing="1" w:line="240" w:lineRule="auto"/>
    </w:pPr>
    <w:rPr>
      <w:rFonts w:ascii="Times New Roman" w:hAnsi="Times New Roman"/>
      <w:sz w:val="24"/>
      <w:szCs w:val="24"/>
    </w:rPr>
  </w:style>
  <w:style w:type="character" w:styleId="CommentReference">
    <w:name w:val="annotation reference"/>
    <w:uiPriority w:val="99"/>
    <w:semiHidden/>
    <w:unhideWhenUsed/>
    <w:rsid w:val="00492328"/>
    <w:rPr>
      <w:sz w:val="18"/>
      <w:szCs w:val="18"/>
    </w:rPr>
  </w:style>
  <w:style w:type="paragraph" w:styleId="CommentSubject">
    <w:name w:val="annotation subject"/>
    <w:basedOn w:val="CommentText"/>
    <w:next w:val="CommentText"/>
    <w:link w:val="CommentSubjectChar"/>
    <w:uiPriority w:val="99"/>
    <w:semiHidden/>
    <w:unhideWhenUsed/>
    <w:rsid w:val="00492328"/>
    <w:pPr>
      <w:numPr>
        <w:numId w:val="0"/>
      </w:numPr>
      <w:pBdr>
        <w:top w:val="none" w:sz="0" w:space="0" w:color="auto"/>
        <w:left w:val="none" w:sz="0" w:space="0" w:color="auto"/>
        <w:bottom w:val="none" w:sz="0" w:space="0" w:color="auto"/>
        <w:right w:val="none" w:sz="0" w:space="0" w:color="auto"/>
      </w:pBdr>
      <w:spacing w:after="160"/>
      <w:ind w:right="0"/>
    </w:pPr>
    <w:rPr>
      <w:b/>
      <w:bCs/>
      <w:sz w:val="20"/>
      <w:szCs w:val="20"/>
    </w:rPr>
  </w:style>
  <w:style w:type="character" w:customStyle="1" w:styleId="CommentSubjectChar">
    <w:name w:val="Comment Subject Char"/>
    <w:link w:val="CommentSubject"/>
    <w:uiPriority w:val="99"/>
    <w:semiHidden/>
    <w:rsid w:val="00492328"/>
    <w:rPr>
      <w:b/>
      <w:bCs/>
      <w:sz w:val="20"/>
      <w:szCs w:val="20"/>
    </w:rPr>
  </w:style>
  <w:style w:type="paragraph" w:styleId="Revision">
    <w:name w:val="Revision"/>
    <w:hidden/>
    <w:uiPriority w:val="99"/>
    <w:semiHidden/>
    <w:rsid w:val="00065977"/>
    <w:rPr>
      <w:sz w:val="22"/>
      <w:szCs w:val="22"/>
    </w:rPr>
  </w:style>
  <w:style w:type="table" w:styleId="TableGrid">
    <w:name w:val="Table Grid"/>
    <w:basedOn w:val="TableNormal"/>
    <w:uiPriority w:val="39"/>
    <w:rsid w:val="003F6C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60BAA"/>
    <w:rPr>
      <w:color w:val="0000FF"/>
      <w:u w:val="single"/>
    </w:rPr>
  </w:style>
  <w:style w:type="character" w:customStyle="1" w:styleId="st">
    <w:name w:val="st"/>
    <w:basedOn w:val="DefaultParagraphFont"/>
    <w:rsid w:val="00490B41"/>
  </w:style>
  <w:style w:type="paragraph" w:styleId="FootnoteText">
    <w:name w:val="footnote text"/>
    <w:basedOn w:val="Normal"/>
    <w:link w:val="FootnoteTextChar"/>
    <w:uiPriority w:val="99"/>
    <w:semiHidden/>
    <w:unhideWhenUsed/>
    <w:rsid w:val="005545B5"/>
    <w:pPr>
      <w:spacing w:after="0" w:line="240" w:lineRule="auto"/>
    </w:pPr>
    <w:rPr>
      <w:sz w:val="20"/>
      <w:szCs w:val="20"/>
    </w:rPr>
  </w:style>
  <w:style w:type="character" w:customStyle="1" w:styleId="FootnoteTextChar">
    <w:name w:val="Footnote Text Char"/>
    <w:link w:val="FootnoteText"/>
    <w:uiPriority w:val="99"/>
    <w:semiHidden/>
    <w:rsid w:val="005545B5"/>
    <w:rPr>
      <w:sz w:val="20"/>
      <w:szCs w:val="20"/>
    </w:rPr>
  </w:style>
  <w:style w:type="character" w:styleId="FootnoteReference">
    <w:name w:val="footnote reference"/>
    <w:uiPriority w:val="99"/>
    <w:semiHidden/>
    <w:unhideWhenUsed/>
    <w:rsid w:val="005545B5"/>
    <w:rPr>
      <w:vertAlign w:val="superscript"/>
    </w:rPr>
  </w:style>
  <w:style w:type="paragraph" w:styleId="Bibliography">
    <w:name w:val="Bibliography"/>
    <w:basedOn w:val="Normal"/>
    <w:next w:val="Normal"/>
    <w:uiPriority w:val="37"/>
    <w:unhideWhenUsed/>
    <w:rsid w:val="005545B5"/>
    <w:pPr>
      <w:tabs>
        <w:tab w:val="left" w:pos="264"/>
      </w:tabs>
      <w:spacing w:after="240" w:line="240" w:lineRule="auto"/>
      <w:ind w:left="264" w:hanging="264"/>
    </w:pPr>
  </w:style>
  <w:style w:type="character" w:customStyle="1" w:styleId="UnresolvedMention1">
    <w:name w:val="Unresolved Mention1"/>
    <w:uiPriority w:val="99"/>
    <w:semiHidden/>
    <w:unhideWhenUsed/>
    <w:rsid w:val="0030583D"/>
    <w:rPr>
      <w:color w:val="605E5C"/>
      <w:shd w:val="clear" w:color="auto" w:fill="E1DFDD"/>
    </w:rPr>
  </w:style>
  <w:style w:type="character" w:styleId="FollowedHyperlink">
    <w:name w:val="FollowedHyperlink"/>
    <w:uiPriority w:val="99"/>
    <w:semiHidden/>
    <w:unhideWhenUsed/>
    <w:rsid w:val="00685335"/>
    <w:rPr>
      <w:color w:val="954F72"/>
      <w:u w:val="single"/>
    </w:rPr>
  </w:style>
  <w:style w:type="character" w:customStyle="1" w:styleId="gtcolumnspanner">
    <w:name w:val="gt_column_spanner"/>
    <w:basedOn w:val="DefaultParagraphFont"/>
    <w:rsid w:val="00132915"/>
  </w:style>
  <w:style w:type="paragraph" w:styleId="Caption">
    <w:name w:val="caption"/>
    <w:basedOn w:val="Normal"/>
    <w:next w:val="Normal"/>
    <w:uiPriority w:val="35"/>
    <w:unhideWhenUsed/>
    <w:qFormat/>
    <w:rsid w:val="00775A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8756">
      <w:bodyDiv w:val="1"/>
      <w:marLeft w:val="0"/>
      <w:marRight w:val="0"/>
      <w:marTop w:val="0"/>
      <w:marBottom w:val="0"/>
      <w:divBdr>
        <w:top w:val="none" w:sz="0" w:space="0" w:color="auto"/>
        <w:left w:val="none" w:sz="0" w:space="0" w:color="auto"/>
        <w:bottom w:val="none" w:sz="0" w:space="0" w:color="auto"/>
        <w:right w:val="none" w:sz="0" w:space="0" w:color="auto"/>
      </w:divBdr>
    </w:div>
    <w:div w:id="360009743">
      <w:bodyDiv w:val="1"/>
      <w:marLeft w:val="0"/>
      <w:marRight w:val="0"/>
      <w:marTop w:val="0"/>
      <w:marBottom w:val="0"/>
      <w:divBdr>
        <w:top w:val="none" w:sz="0" w:space="0" w:color="auto"/>
        <w:left w:val="none" w:sz="0" w:space="0" w:color="auto"/>
        <w:bottom w:val="none" w:sz="0" w:space="0" w:color="auto"/>
        <w:right w:val="none" w:sz="0" w:space="0" w:color="auto"/>
      </w:divBdr>
      <w:divsChild>
        <w:div w:id="1630475346">
          <w:marLeft w:val="0"/>
          <w:marRight w:val="0"/>
          <w:marTop w:val="0"/>
          <w:marBottom w:val="0"/>
          <w:divBdr>
            <w:top w:val="none" w:sz="0" w:space="0" w:color="auto"/>
            <w:left w:val="none" w:sz="0" w:space="0" w:color="auto"/>
            <w:bottom w:val="none" w:sz="0" w:space="0" w:color="auto"/>
            <w:right w:val="none" w:sz="0" w:space="0" w:color="auto"/>
          </w:divBdr>
          <w:divsChild>
            <w:div w:id="54621965">
              <w:marLeft w:val="0"/>
              <w:marRight w:val="0"/>
              <w:marTop w:val="0"/>
              <w:marBottom w:val="0"/>
              <w:divBdr>
                <w:top w:val="none" w:sz="0" w:space="0" w:color="auto"/>
                <w:left w:val="none" w:sz="0" w:space="0" w:color="auto"/>
                <w:bottom w:val="none" w:sz="0" w:space="0" w:color="auto"/>
                <w:right w:val="none" w:sz="0" w:space="0" w:color="auto"/>
              </w:divBdr>
              <w:divsChild>
                <w:div w:id="10609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5615">
      <w:bodyDiv w:val="1"/>
      <w:marLeft w:val="0"/>
      <w:marRight w:val="0"/>
      <w:marTop w:val="0"/>
      <w:marBottom w:val="0"/>
      <w:divBdr>
        <w:top w:val="none" w:sz="0" w:space="0" w:color="auto"/>
        <w:left w:val="none" w:sz="0" w:space="0" w:color="auto"/>
        <w:bottom w:val="none" w:sz="0" w:space="0" w:color="auto"/>
        <w:right w:val="none" w:sz="0" w:space="0" w:color="auto"/>
      </w:divBdr>
      <w:divsChild>
        <w:div w:id="1477065743">
          <w:marLeft w:val="0"/>
          <w:marRight w:val="0"/>
          <w:marTop w:val="0"/>
          <w:marBottom w:val="0"/>
          <w:divBdr>
            <w:top w:val="none" w:sz="0" w:space="0" w:color="auto"/>
            <w:left w:val="none" w:sz="0" w:space="0" w:color="auto"/>
            <w:bottom w:val="none" w:sz="0" w:space="0" w:color="auto"/>
            <w:right w:val="none" w:sz="0" w:space="0" w:color="auto"/>
          </w:divBdr>
          <w:divsChild>
            <w:div w:id="1218248840">
              <w:marLeft w:val="0"/>
              <w:marRight w:val="0"/>
              <w:marTop w:val="0"/>
              <w:marBottom w:val="0"/>
              <w:divBdr>
                <w:top w:val="none" w:sz="0" w:space="0" w:color="auto"/>
                <w:left w:val="none" w:sz="0" w:space="0" w:color="auto"/>
                <w:bottom w:val="none" w:sz="0" w:space="0" w:color="auto"/>
                <w:right w:val="none" w:sz="0" w:space="0" w:color="auto"/>
              </w:divBdr>
              <w:divsChild>
                <w:div w:id="1609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8630">
      <w:bodyDiv w:val="1"/>
      <w:marLeft w:val="0"/>
      <w:marRight w:val="0"/>
      <w:marTop w:val="0"/>
      <w:marBottom w:val="0"/>
      <w:divBdr>
        <w:top w:val="none" w:sz="0" w:space="0" w:color="auto"/>
        <w:left w:val="none" w:sz="0" w:space="0" w:color="auto"/>
        <w:bottom w:val="none" w:sz="0" w:space="0" w:color="auto"/>
        <w:right w:val="none" w:sz="0" w:space="0" w:color="auto"/>
      </w:divBdr>
      <w:divsChild>
        <w:div w:id="2037611536">
          <w:marLeft w:val="0"/>
          <w:marRight w:val="0"/>
          <w:marTop w:val="0"/>
          <w:marBottom w:val="0"/>
          <w:divBdr>
            <w:top w:val="none" w:sz="0" w:space="0" w:color="auto"/>
            <w:left w:val="none" w:sz="0" w:space="0" w:color="auto"/>
            <w:bottom w:val="none" w:sz="0" w:space="0" w:color="auto"/>
            <w:right w:val="none" w:sz="0" w:space="0" w:color="auto"/>
          </w:divBdr>
        </w:div>
      </w:divsChild>
    </w:div>
    <w:div w:id="425999151">
      <w:bodyDiv w:val="1"/>
      <w:marLeft w:val="0"/>
      <w:marRight w:val="0"/>
      <w:marTop w:val="0"/>
      <w:marBottom w:val="0"/>
      <w:divBdr>
        <w:top w:val="none" w:sz="0" w:space="0" w:color="auto"/>
        <w:left w:val="none" w:sz="0" w:space="0" w:color="auto"/>
        <w:bottom w:val="none" w:sz="0" w:space="0" w:color="auto"/>
        <w:right w:val="none" w:sz="0" w:space="0" w:color="auto"/>
      </w:divBdr>
      <w:divsChild>
        <w:div w:id="963391562">
          <w:marLeft w:val="0"/>
          <w:marRight w:val="0"/>
          <w:marTop w:val="0"/>
          <w:marBottom w:val="0"/>
          <w:divBdr>
            <w:top w:val="none" w:sz="0" w:space="0" w:color="auto"/>
            <w:left w:val="none" w:sz="0" w:space="0" w:color="auto"/>
            <w:bottom w:val="none" w:sz="0" w:space="0" w:color="auto"/>
            <w:right w:val="none" w:sz="0" w:space="0" w:color="auto"/>
          </w:divBdr>
        </w:div>
      </w:divsChild>
    </w:div>
    <w:div w:id="1347561586">
      <w:bodyDiv w:val="1"/>
      <w:marLeft w:val="0"/>
      <w:marRight w:val="0"/>
      <w:marTop w:val="0"/>
      <w:marBottom w:val="0"/>
      <w:divBdr>
        <w:top w:val="none" w:sz="0" w:space="0" w:color="auto"/>
        <w:left w:val="none" w:sz="0" w:space="0" w:color="auto"/>
        <w:bottom w:val="none" w:sz="0" w:space="0" w:color="auto"/>
        <w:right w:val="none" w:sz="0" w:space="0" w:color="auto"/>
      </w:divBdr>
      <w:divsChild>
        <w:div w:id="944003290">
          <w:marLeft w:val="0"/>
          <w:marRight w:val="0"/>
          <w:marTop w:val="0"/>
          <w:marBottom w:val="0"/>
          <w:divBdr>
            <w:top w:val="none" w:sz="0" w:space="0" w:color="auto"/>
            <w:left w:val="none" w:sz="0" w:space="0" w:color="auto"/>
            <w:bottom w:val="none" w:sz="0" w:space="0" w:color="auto"/>
            <w:right w:val="none" w:sz="0" w:space="0" w:color="auto"/>
          </w:divBdr>
        </w:div>
      </w:divsChild>
    </w:div>
    <w:div w:id="1767463447">
      <w:bodyDiv w:val="1"/>
      <w:marLeft w:val="0"/>
      <w:marRight w:val="0"/>
      <w:marTop w:val="0"/>
      <w:marBottom w:val="0"/>
      <w:divBdr>
        <w:top w:val="none" w:sz="0" w:space="0" w:color="auto"/>
        <w:left w:val="none" w:sz="0" w:space="0" w:color="auto"/>
        <w:bottom w:val="none" w:sz="0" w:space="0" w:color="auto"/>
        <w:right w:val="none" w:sz="0" w:space="0" w:color="auto"/>
      </w:divBdr>
    </w:div>
    <w:div w:id="1841658131">
      <w:bodyDiv w:val="1"/>
      <w:marLeft w:val="0"/>
      <w:marRight w:val="0"/>
      <w:marTop w:val="0"/>
      <w:marBottom w:val="0"/>
      <w:divBdr>
        <w:top w:val="none" w:sz="0" w:space="0" w:color="auto"/>
        <w:left w:val="none" w:sz="0" w:space="0" w:color="auto"/>
        <w:bottom w:val="none" w:sz="0" w:space="0" w:color="auto"/>
        <w:right w:val="none" w:sz="0" w:space="0" w:color="auto"/>
      </w:divBdr>
      <w:divsChild>
        <w:div w:id="729886519">
          <w:marLeft w:val="0"/>
          <w:marRight w:val="0"/>
          <w:marTop w:val="0"/>
          <w:marBottom w:val="0"/>
          <w:divBdr>
            <w:top w:val="none" w:sz="0" w:space="0" w:color="auto"/>
            <w:left w:val="none" w:sz="0" w:space="0" w:color="auto"/>
            <w:bottom w:val="none" w:sz="0" w:space="0" w:color="auto"/>
            <w:right w:val="none" w:sz="0" w:space="0" w:color="auto"/>
          </w:divBdr>
          <w:divsChild>
            <w:div w:id="1451826953">
              <w:marLeft w:val="0"/>
              <w:marRight w:val="0"/>
              <w:marTop w:val="0"/>
              <w:marBottom w:val="0"/>
              <w:divBdr>
                <w:top w:val="none" w:sz="0" w:space="0" w:color="auto"/>
                <w:left w:val="none" w:sz="0" w:space="0" w:color="auto"/>
                <w:bottom w:val="none" w:sz="0" w:space="0" w:color="auto"/>
                <w:right w:val="none" w:sz="0" w:space="0" w:color="auto"/>
              </w:divBdr>
              <w:divsChild>
                <w:div w:id="21417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6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8B945E1B690043B84BB6A52FCE9C03" ma:contentTypeVersion="14" ma:contentTypeDescription="Create a new document." ma:contentTypeScope="" ma:versionID="84ea3d1559164bb6e414cc5fa8340c27">
  <xsd:schema xmlns:xsd="http://www.w3.org/2001/XMLSchema" xmlns:xs="http://www.w3.org/2001/XMLSchema" xmlns:p="http://schemas.microsoft.com/office/2006/metadata/properties" xmlns:ns3="cb19d9be-aee9-46ff-989a-b2eec6680c26" xmlns:ns4="9cf83a04-d13f-4892-865d-583e21da827c" targetNamespace="http://schemas.microsoft.com/office/2006/metadata/properties" ma:root="true" ma:fieldsID="118986449cb71f4851c8d9f1ceb2befb" ns3:_="" ns4:_="">
    <xsd:import namespace="cb19d9be-aee9-46ff-989a-b2eec6680c26"/>
    <xsd:import namespace="9cf83a04-d13f-4892-865d-583e21da82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19d9be-aee9-46ff-989a-b2eec6680c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83a04-d13f-4892-865d-583e21da827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3B019-12CB-4656-BCCB-E9705AFFDE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F2118D-E949-4B40-99EA-FC28A9F25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19d9be-aee9-46ff-989a-b2eec6680c26"/>
    <ds:schemaRef ds:uri="9cf83a04-d13f-4892-865d-583e21da8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9E663-D935-4892-B742-0F6904518E0C}">
  <ds:schemaRefs>
    <ds:schemaRef ds:uri="http://schemas.microsoft.com/sharepoint/v3/contenttype/forms"/>
  </ds:schemaRefs>
</ds:datastoreItem>
</file>

<file path=customXml/itemProps4.xml><?xml version="1.0" encoding="utf-8"?>
<ds:datastoreItem xmlns:ds="http://schemas.openxmlformats.org/officeDocument/2006/customXml" ds:itemID="{3EB2051B-179B-4815-A650-6D2F4355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21197</Words>
  <Characters>120826</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UAB School of Public Health</Company>
  <LinksUpToDate>false</LinksUpToDate>
  <CharactersWithSpaces>141740</CharactersWithSpaces>
  <SharedDoc>false</SharedDoc>
  <HLinks>
    <vt:vector size="6" baseType="variant">
      <vt:variant>
        <vt:i4>7274601</vt:i4>
      </vt:variant>
      <vt:variant>
        <vt:i4>39</vt:i4>
      </vt:variant>
      <vt:variant>
        <vt:i4>0</vt:i4>
      </vt:variant>
      <vt:variant>
        <vt:i4>5</vt:i4>
      </vt:variant>
      <vt:variant>
        <vt:lpwstr>https://bcjaeger.github.io/table.glue/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Muntner</dc:creator>
  <cp:keywords/>
  <dc:description/>
  <cp:lastModifiedBy>Byron C Jaeger</cp:lastModifiedBy>
  <cp:revision>2</cp:revision>
  <cp:lastPrinted>2017-10-12T23:28:00Z</cp:lastPrinted>
  <dcterms:created xsi:type="dcterms:W3CDTF">2021-11-18T03:17:00Z</dcterms:created>
  <dcterms:modified xsi:type="dcterms:W3CDTF">2021-11-18T03:17:00Z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id="NSv6CMXM"/&gt;&lt;style id="http://www.zotero.org/styles/journal-of-the-american-heart-association" hasBibliography="1" bibliographyStyleHasBeenSet="1"/&gt;&lt;prefs&gt;&lt;pref name="fieldType" value="Field"/&gt;&lt;</vt:lpwstr>
  </property>
  <property fmtid="{D5CDD505-2E9C-101B-9397-08002B2CF9AE}" pid="3" name="ZOTERO_PREF_2">
    <vt:lpwstr>/prefs&gt;&lt;/data&gt;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http://www.zotero.org/styles/jama</vt:lpwstr>
  </property>
  <property fmtid="{D5CDD505-2E9C-101B-9397-08002B2CF9AE}" pid="19" name="Mendeley Recent Style Name 7_1">
    <vt:lpwstr>JAMA (The Journal of the American Medical Association)</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ContentTypeId">
    <vt:lpwstr>0x010100838B945E1B690043B84BB6A52FCE9C03</vt:lpwstr>
  </property>
  <property fmtid="{D5CDD505-2E9C-101B-9397-08002B2CF9AE}" pid="25" name="Mendeley Document_1">
    <vt:lpwstr>True</vt:lpwstr>
  </property>
  <property fmtid="{D5CDD505-2E9C-101B-9397-08002B2CF9AE}" pid="26" name="Mendeley Unique User Id_1">
    <vt:lpwstr>8b09bb23-9b69-3279-bf31-3c7768b35c74</vt:lpwstr>
  </property>
  <property fmtid="{D5CDD505-2E9C-101B-9397-08002B2CF9AE}" pid="27" name="Mendeley Citation Style_1">
    <vt:lpwstr>http://www.zotero.org/styles/jama</vt:lpwstr>
  </property>
</Properties>
</file>